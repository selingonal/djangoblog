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CC3A4" w14:textId="7A5EECA4" w:rsidR="00830660" w:rsidRPr="007B47B9" w:rsidRDefault="008E12B6" w:rsidP="008E12B6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333333"/>
          <w:sz w:val="28"/>
          <w:szCs w:val="36"/>
        </w:rPr>
      </w:pPr>
      <w:bookmarkStart w:id="0" w:name="_GoBack"/>
      <w:bookmarkEnd w:id="0"/>
      <w:r w:rsidRPr="007B47B9">
        <w:rPr>
          <w:rFonts w:ascii="Arial" w:hAnsi="Arial" w:cs="Arial"/>
          <w:b/>
          <w:bCs/>
          <w:color w:val="333333"/>
          <w:sz w:val="28"/>
          <w:szCs w:val="36"/>
        </w:rPr>
        <w:t xml:space="preserve">Helpful </w:t>
      </w:r>
      <w:r w:rsidR="00830660" w:rsidRPr="007B47B9">
        <w:rPr>
          <w:rFonts w:ascii="Arial" w:hAnsi="Arial" w:cs="Arial"/>
          <w:b/>
          <w:bCs/>
          <w:color w:val="333333"/>
          <w:sz w:val="28"/>
          <w:szCs w:val="36"/>
        </w:rPr>
        <w:t>Tools</w:t>
      </w:r>
    </w:p>
    <w:p w14:paraId="796A2492" w14:textId="24D89F2F" w:rsidR="00C8556F" w:rsidRPr="007B47B9" w:rsidRDefault="00F007E4" w:rsidP="00207D9C">
      <w:pPr>
        <w:rPr>
          <w:sz w:val="24"/>
          <w:szCs w:val="24"/>
        </w:rPr>
      </w:pPr>
      <w:r w:rsidRPr="007B47B9">
        <w:rPr>
          <w:sz w:val="24"/>
          <w:szCs w:val="24"/>
        </w:rPr>
        <w:t xml:space="preserve">Lynda </w:t>
      </w:r>
      <w:r w:rsidR="00C8556F">
        <w:rPr>
          <w:sz w:val="24"/>
          <w:szCs w:val="24"/>
        </w:rPr>
        <w:t>t</w:t>
      </w:r>
      <w:r w:rsidRPr="007B47B9">
        <w:rPr>
          <w:sz w:val="24"/>
          <w:szCs w:val="24"/>
        </w:rPr>
        <w:t xml:space="preserve">utorials: </w:t>
      </w:r>
      <w:r w:rsidR="00C8556F">
        <w:rPr>
          <w:sz w:val="24"/>
          <w:szCs w:val="24"/>
        </w:rPr>
        <w:t>l</w:t>
      </w:r>
      <w:r w:rsidR="00C8556F" w:rsidRPr="007B47B9">
        <w:rPr>
          <w:sz w:val="24"/>
          <w:szCs w:val="24"/>
        </w:rPr>
        <w:t>ynda</w:t>
      </w:r>
      <w:r w:rsidR="008E12B6" w:rsidRPr="007B47B9">
        <w:rPr>
          <w:sz w:val="24"/>
          <w:szCs w:val="24"/>
        </w:rPr>
        <w:t>.</w:t>
      </w:r>
      <w:r w:rsidR="00E0667F" w:rsidRPr="007B47B9">
        <w:rPr>
          <w:sz w:val="24"/>
          <w:szCs w:val="24"/>
        </w:rPr>
        <w:t>pennstatehealth.net</w:t>
      </w:r>
    </w:p>
    <w:tbl>
      <w:tblPr>
        <w:tblStyle w:val="TableGrid"/>
        <w:tblW w:w="0" w:type="auto"/>
        <w:tblInd w:w="35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675"/>
      </w:tblGrid>
      <w:tr w:rsidR="00F007E4" w:rsidRPr="007B47B9" w14:paraId="2936E376" w14:textId="77777777" w:rsidTr="00467460">
        <w:trPr>
          <w:trHeight w:val="242"/>
        </w:trPr>
        <w:tc>
          <w:tcPr>
            <w:tcW w:w="3960" w:type="dxa"/>
          </w:tcPr>
          <w:p w14:paraId="7809E581" w14:textId="255F8FF0" w:rsidR="00F007E4" w:rsidRPr="007B47B9" w:rsidRDefault="00F007E4" w:rsidP="00F007E4">
            <w:pPr>
              <w:jc w:val="center"/>
              <w:rPr>
                <w:sz w:val="24"/>
                <w:szCs w:val="24"/>
                <w:u w:val="single"/>
              </w:rPr>
            </w:pPr>
            <w:r w:rsidRPr="007B47B9">
              <w:rPr>
                <w:sz w:val="24"/>
                <w:szCs w:val="24"/>
                <w:u w:val="single"/>
              </w:rPr>
              <w:t>Python Tutorial Names</w:t>
            </w:r>
          </w:p>
        </w:tc>
        <w:tc>
          <w:tcPr>
            <w:tcW w:w="4675" w:type="dxa"/>
          </w:tcPr>
          <w:p w14:paraId="2EB6786E" w14:textId="5E21B710" w:rsidR="00F007E4" w:rsidRPr="007B47B9" w:rsidRDefault="00F007E4" w:rsidP="00F007E4">
            <w:pPr>
              <w:jc w:val="center"/>
              <w:rPr>
                <w:sz w:val="24"/>
                <w:szCs w:val="24"/>
                <w:u w:val="single"/>
              </w:rPr>
            </w:pPr>
            <w:r w:rsidRPr="007B47B9">
              <w:rPr>
                <w:sz w:val="24"/>
                <w:szCs w:val="24"/>
                <w:u w:val="single"/>
              </w:rPr>
              <w:t>Django Tutorial Names</w:t>
            </w:r>
          </w:p>
        </w:tc>
      </w:tr>
      <w:tr w:rsidR="00F007E4" w:rsidRPr="007B47B9" w14:paraId="2545D524" w14:textId="77777777" w:rsidTr="00467460">
        <w:tc>
          <w:tcPr>
            <w:tcW w:w="3960" w:type="dxa"/>
          </w:tcPr>
          <w:p w14:paraId="39C0F4FE" w14:textId="77777777" w:rsidR="00F007E4" w:rsidRPr="007B47B9" w:rsidRDefault="00F007E4" w:rsidP="00F007E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Learning Python</w:t>
            </w:r>
          </w:p>
        </w:tc>
        <w:tc>
          <w:tcPr>
            <w:tcW w:w="4675" w:type="dxa"/>
          </w:tcPr>
          <w:p w14:paraId="3A8386EC" w14:textId="77777777" w:rsidR="00F007E4" w:rsidRPr="007B47B9" w:rsidRDefault="00F007E4" w:rsidP="00F007E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Learning Python and Django (2015)</w:t>
            </w:r>
          </w:p>
          <w:p w14:paraId="62DBCC9F" w14:textId="77777777" w:rsidR="00F007E4" w:rsidRPr="007B47B9" w:rsidRDefault="00F007E4" w:rsidP="00F007E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Django: 1 Building a Blog</w:t>
            </w:r>
          </w:p>
        </w:tc>
      </w:tr>
      <w:tr w:rsidR="00F007E4" w:rsidRPr="007B47B9" w14:paraId="73E0BAD5" w14:textId="77777777" w:rsidTr="00467460">
        <w:trPr>
          <w:trHeight w:val="100"/>
        </w:trPr>
        <w:tc>
          <w:tcPr>
            <w:tcW w:w="3960" w:type="dxa"/>
          </w:tcPr>
          <w:p w14:paraId="030E96B4" w14:textId="77777777" w:rsidR="00F007E4" w:rsidRPr="007B47B9" w:rsidRDefault="00F007E4" w:rsidP="00F007E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1B83BF3" w14:textId="77777777" w:rsidR="00F007E4" w:rsidRPr="007B47B9" w:rsidRDefault="00F007E4" w:rsidP="00F007E4">
            <w:pPr>
              <w:rPr>
                <w:sz w:val="24"/>
                <w:szCs w:val="24"/>
              </w:rPr>
            </w:pPr>
          </w:p>
        </w:tc>
      </w:tr>
    </w:tbl>
    <w:p w14:paraId="0F6C8142" w14:textId="77777777" w:rsidR="00293DDB" w:rsidRPr="007B47B9" w:rsidRDefault="00293DDB" w:rsidP="00207D9C">
      <w:pPr>
        <w:rPr>
          <w:sz w:val="2"/>
          <w:szCs w:val="24"/>
        </w:rPr>
      </w:pPr>
    </w:p>
    <w:p w14:paraId="415F6C81" w14:textId="392E54A9" w:rsidR="00C8556F" w:rsidRPr="007B47B9" w:rsidRDefault="008E12B6" w:rsidP="00207D9C">
      <w:pPr>
        <w:rPr>
          <w:sz w:val="24"/>
          <w:szCs w:val="24"/>
        </w:rPr>
      </w:pPr>
      <w:r w:rsidRPr="007B47B9">
        <w:rPr>
          <w:sz w:val="24"/>
          <w:szCs w:val="24"/>
        </w:rPr>
        <w:t xml:space="preserve">Django </w:t>
      </w:r>
      <w:r w:rsidR="00C8556F">
        <w:rPr>
          <w:sz w:val="24"/>
          <w:szCs w:val="24"/>
        </w:rPr>
        <w:t>d</w:t>
      </w:r>
      <w:r w:rsidRPr="007B47B9">
        <w:rPr>
          <w:sz w:val="24"/>
          <w:szCs w:val="24"/>
        </w:rPr>
        <w:t xml:space="preserve">ocumentation: </w:t>
      </w:r>
      <w:hyperlink r:id="rId11" w:history="1">
        <w:r w:rsidRPr="007B47B9">
          <w:rPr>
            <w:rStyle w:val="Hyperlink"/>
            <w:szCs w:val="24"/>
          </w:rPr>
          <w:t>https://www.djangoproject.com/</w:t>
        </w:r>
      </w:hyperlink>
    </w:p>
    <w:p w14:paraId="1857016D" w14:textId="653A5CAB" w:rsidR="00C8556F" w:rsidRPr="007B47B9" w:rsidRDefault="008E12B6" w:rsidP="00467460">
      <w:pPr>
        <w:rPr>
          <w:rStyle w:val="Hyperlink"/>
          <w:rFonts w:cs="Arial"/>
          <w:sz w:val="24"/>
          <w:szCs w:val="24"/>
        </w:rPr>
      </w:pPr>
      <w:r w:rsidRPr="007B47B9">
        <w:rPr>
          <w:sz w:val="24"/>
          <w:szCs w:val="24"/>
        </w:rPr>
        <w:t xml:space="preserve">Django Girls: </w:t>
      </w:r>
      <w:hyperlink r:id="rId12" w:history="1">
        <w:r w:rsidR="00830660" w:rsidRPr="007B47B9">
          <w:rPr>
            <w:rStyle w:val="Hyperlink"/>
            <w:rFonts w:cs="Arial"/>
            <w:szCs w:val="24"/>
          </w:rPr>
          <w:t>https://tutorial-extensions.djangogirls.org/en/</w:t>
        </w:r>
      </w:hyperlink>
    </w:p>
    <w:p w14:paraId="5CDE725C" w14:textId="0B020236" w:rsidR="00846B11" w:rsidRPr="007B47B9" w:rsidRDefault="00846B11" w:rsidP="00467460">
      <w:pPr>
        <w:rPr>
          <w:rStyle w:val="Hyperlink"/>
          <w:rFonts w:cs="Arial"/>
          <w:color w:val="auto"/>
          <w:sz w:val="24"/>
          <w:szCs w:val="24"/>
          <w:u w:val="none"/>
        </w:rPr>
      </w:pPr>
      <w:r w:rsidRPr="007B47B9">
        <w:rPr>
          <w:rStyle w:val="Hyperlink"/>
          <w:rFonts w:cs="Arial"/>
          <w:color w:val="auto"/>
          <w:sz w:val="24"/>
          <w:szCs w:val="24"/>
          <w:u w:val="none"/>
        </w:rPr>
        <w:t xml:space="preserve">Django YouTube </w:t>
      </w:r>
      <w:r w:rsidR="00C8556F">
        <w:rPr>
          <w:rStyle w:val="Hyperlink"/>
          <w:rFonts w:cs="Arial"/>
          <w:color w:val="auto"/>
          <w:sz w:val="24"/>
          <w:szCs w:val="24"/>
          <w:u w:val="none"/>
        </w:rPr>
        <w:t>t</w:t>
      </w:r>
      <w:r w:rsidR="00C8556F" w:rsidRPr="007B47B9">
        <w:rPr>
          <w:rStyle w:val="Hyperlink"/>
          <w:rFonts w:cs="Arial"/>
          <w:color w:val="auto"/>
          <w:sz w:val="24"/>
          <w:szCs w:val="24"/>
          <w:u w:val="none"/>
        </w:rPr>
        <w:t>utorials</w:t>
      </w:r>
      <w:r w:rsidRPr="007B47B9">
        <w:rPr>
          <w:rStyle w:val="Hyperlink"/>
          <w:rFonts w:cs="Arial"/>
          <w:color w:val="auto"/>
          <w:sz w:val="24"/>
          <w:szCs w:val="24"/>
          <w:u w:val="none"/>
        </w:rPr>
        <w:t>:</w:t>
      </w:r>
    </w:p>
    <w:p w14:paraId="1E178EDD" w14:textId="671B8F48" w:rsidR="00C8556F" w:rsidRPr="007B47B9" w:rsidRDefault="00457884" w:rsidP="00467460">
      <w:pPr>
        <w:pStyle w:val="ListParagraph"/>
        <w:numPr>
          <w:ilvl w:val="0"/>
          <w:numId w:val="7"/>
        </w:numPr>
      </w:pPr>
      <w:hyperlink r:id="rId13" w:history="1">
        <w:r w:rsidR="00C8556F" w:rsidRPr="00C8556F">
          <w:rPr>
            <w:rStyle w:val="Hyperlink"/>
          </w:rPr>
          <w:t>https://www.youtube.com/watch?v=yfgsklK_yFo&amp;list=PLEsfXFp6DpzQFqfCur9CJ4QnKQTVXUsRy</w:t>
        </w:r>
      </w:hyperlink>
    </w:p>
    <w:p w14:paraId="08D0733B" w14:textId="77777777" w:rsidR="00846B11" w:rsidRPr="00C8556F" w:rsidRDefault="00457884" w:rsidP="00467460">
      <w:pPr>
        <w:pStyle w:val="ListParagraph"/>
        <w:numPr>
          <w:ilvl w:val="0"/>
          <w:numId w:val="7"/>
        </w:numPr>
        <w:rPr>
          <w:rFonts w:cs="Arial"/>
          <w:szCs w:val="24"/>
        </w:rPr>
      </w:pPr>
      <w:hyperlink r:id="rId14" w:history="1">
        <w:r w:rsidR="00846B11" w:rsidRPr="00C8556F">
          <w:rPr>
            <w:rStyle w:val="Hyperlink"/>
            <w:rFonts w:cs="Arial"/>
            <w:szCs w:val="24"/>
          </w:rPr>
          <w:t>https://www.youtube.com/watch?v=qgGIqRFvFFk&amp;list=PL6gx4Cwl9DGBlmzzFcLgDhKTTfNLfX1IK</w:t>
        </w:r>
      </w:hyperlink>
    </w:p>
    <w:p w14:paraId="3FE141BA" w14:textId="2754A9CE" w:rsidR="00536E0E" w:rsidRPr="007B47B9" w:rsidRDefault="00536E0E" w:rsidP="008E12B6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333333"/>
          <w:sz w:val="28"/>
          <w:szCs w:val="36"/>
        </w:rPr>
      </w:pPr>
      <w:r w:rsidRPr="007B47B9">
        <w:rPr>
          <w:rFonts w:ascii="Arial" w:hAnsi="Arial" w:cs="Arial"/>
          <w:b/>
          <w:bCs/>
          <w:color w:val="333333"/>
          <w:sz w:val="28"/>
          <w:szCs w:val="36"/>
        </w:rPr>
        <w:t>Application Overview</w:t>
      </w:r>
    </w:p>
    <w:p w14:paraId="3FA34540" w14:textId="33593644" w:rsidR="006D5EAB" w:rsidRPr="007B47B9" w:rsidRDefault="00536E0E" w:rsidP="00207D9C">
      <w:pPr>
        <w:rPr>
          <w:sz w:val="24"/>
          <w:szCs w:val="24"/>
        </w:rPr>
      </w:pPr>
      <w:r w:rsidRPr="007B47B9">
        <w:rPr>
          <w:sz w:val="24"/>
          <w:szCs w:val="24"/>
        </w:rPr>
        <w:t>The Blogger 2000 project help</w:t>
      </w:r>
      <w:r w:rsidR="00C8556F">
        <w:rPr>
          <w:sz w:val="24"/>
          <w:szCs w:val="24"/>
        </w:rPr>
        <w:t>s</w:t>
      </w:r>
      <w:r w:rsidRPr="007B47B9">
        <w:rPr>
          <w:sz w:val="24"/>
          <w:szCs w:val="24"/>
        </w:rPr>
        <w:t xml:space="preserve"> you learn and test your knowledge of Python and Django. After you watch the tutorials from Lynda.com, build your own blog project based on the following </w:t>
      </w:r>
      <w:r w:rsidR="00C8556F">
        <w:rPr>
          <w:sz w:val="24"/>
          <w:szCs w:val="24"/>
        </w:rPr>
        <w:t>r</w:t>
      </w:r>
      <w:r w:rsidRPr="007B47B9">
        <w:rPr>
          <w:sz w:val="24"/>
          <w:szCs w:val="24"/>
        </w:rPr>
        <w:t xml:space="preserve">oles, </w:t>
      </w:r>
      <w:r w:rsidR="00C8556F">
        <w:rPr>
          <w:sz w:val="24"/>
          <w:szCs w:val="24"/>
        </w:rPr>
        <w:t>u</w:t>
      </w:r>
      <w:r w:rsidR="00C8556F" w:rsidRPr="007B47B9">
        <w:rPr>
          <w:sz w:val="24"/>
          <w:szCs w:val="24"/>
        </w:rPr>
        <w:t xml:space="preserve">ser </w:t>
      </w:r>
      <w:r w:rsidR="00C8556F">
        <w:rPr>
          <w:sz w:val="24"/>
          <w:szCs w:val="24"/>
        </w:rPr>
        <w:t>s</w:t>
      </w:r>
      <w:r w:rsidR="00C8556F" w:rsidRPr="007B47B9">
        <w:rPr>
          <w:sz w:val="24"/>
          <w:szCs w:val="24"/>
        </w:rPr>
        <w:t>tories</w:t>
      </w:r>
      <w:r w:rsidRPr="007B47B9">
        <w:rPr>
          <w:sz w:val="24"/>
          <w:szCs w:val="24"/>
        </w:rPr>
        <w:t xml:space="preserve">, and </w:t>
      </w:r>
      <w:r w:rsidR="00C8556F">
        <w:rPr>
          <w:sz w:val="24"/>
          <w:szCs w:val="24"/>
        </w:rPr>
        <w:t>u</w:t>
      </w:r>
      <w:r w:rsidR="00C8556F" w:rsidRPr="007B47B9">
        <w:rPr>
          <w:sz w:val="24"/>
          <w:szCs w:val="24"/>
        </w:rPr>
        <w:t xml:space="preserve">se </w:t>
      </w:r>
      <w:r w:rsidR="00C8556F">
        <w:rPr>
          <w:sz w:val="24"/>
          <w:szCs w:val="24"/>
        </w:rPr>
        <w:t>c</w:t>
      </w:r>
      <w:r w:rsidR="00C8556F" w:rsidRPr="007B47B9">
        <w:rPr>
          <w:sz w:val="24"/>
          <w:szCs w:val="24"/>
        </w:rPr>
        <w:t xml:space="preserve">ases </w:t>
      </w:r>
      <w:r w:rsidRPr="007B47B9">
        <w:rPr>
          <w:sz w:val="24"/>
          <w:szCs w:val="24"/>
        </w:rPr>
        <w:t xml:space="preserve">that </w:t>
      </w:r>
      <w:r w:rsidR="008D545D">
        <w:rPr>
          <w:sz w:val="24"/>
          <w:szCs w:val="24"/>
        </w:rPr>
        <w:t>our</w:t>
      </w:r>
      <w:r w:rsidR="008D545D" w:rsidRPr="007B47B9">
        <w:rPr>
          <w:sz w:val="24"/>
          <w:szCs w:val="24"/>
        </w:rPr>
        <w:t xml:space="preserve"> </w:t>
      </w:r>
      <w:r w:rsidRPr="007B47B9">
        <w:rPr>
          <w:sz w:val="24"/>
          <w:szCs w:val="24"/>
        </w:rPr>
        <w:t>System</w:t>
      </w:r>
      <w:r w:rsidR="008D545D">
        <w:rPr>
          <w:sz w:val="24"/>
          <w:szCs w:val="24"/>
        </w:rPr>
        <w:t>s</w:t>
      </w:r>
      <w:r w:rsidRPr="007B47B9">
        <w:rPr>
          <w:sz w:val="24"/>
          <w:szCs w:val="24"/>
        </w:rPr>
        <w:t xml:space="preserve"> Analyst already put together for you. </w:t>
      </w:r>
      <w:r w:rsidR="008D545D">
        <w:rPr>
          <w:sz w:val="24"/>
          <w:szCs w:val="24"/>
        </w:rPr>
        <w:t>F</w:t>
      </w:r>
      <w:r w:rsidRPr="007B47B9">
        <w:rPr>
          <w:sz w:val="24"/>
          <w:szCs w:val="24"/>
        </w:rPr>
        <w:t xml:space="preserve">ollow best practices as well as the software development lifecycle. </w:t>
      </w:r>
      <w:r w:rsidR="00ED0C59" w:rsidRPr="007B47B9">
        <w:rPr>
          <w:sz w:val="24"/>
          <w:szCs w:val="24"/>
        </w:rPr>
        <w:t xml:space="preserve">This includes commenting code and providing any documentation needed. If you have any questions feel free to ask your </w:t>
      </w:r>
      <w:r w:rsidR="008D545D">
        <w:rPr>
          <w:sz w:val="24"/>
          <w:szCs w:val="24"/>
        </w:rPr>
        <w:t>coworkers or supervisor</w:t>
      </w:r>
      <w:r w:rsidR="00ED0C59" w:rsidRPr="007B47B9">
        <w:rPr>
          <w:sz w:val="24"/>
          <w:szCs w:val="24"/>
        </w:rPr>
        <w:t>.</w:t>
      </w:r>
    </w:p>
    <w:p w14:paraId="75A4896E" w14:textId="008392E4" w:rsidR="00830660" w:rsidRPr="007B47B9" w:rsidRDefault="00830660" w:rsidP="00830660">
      <w:pPr>
        <w:pStyle w:val="Heading1"/>
        <w:shd w:val="clear" w:color="auto" w:fill="FFFFFF"/>
        <w:spacing w:before="0"/>
        <w:rPr>
          <w:rFonts w:ascii="Arial" w:hAnsi="Arial" w:cs="Arial"/>
          <w:color w:val="333333"/>
          <w:sz w:val="28"/>
        </w:rPr>
      </w:pPr>
      <w:r w:rsidRPr="007B47B9">
        <w:rPr>
          <w:rFonts w:ascii="Arial" w:hAnsi="Arial" w:cs="Arial"/>
          <w:b/>
          <w:bCs/>
          <w:color w:val="333333"/>
          <w:sz w:val="28"/>
        </w:rPr>
        <w:t>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202"/>
        <w:gridCol w:w="3466"/>
      </w:tblGrid>
      <w:tr w:rsidR="00830660" w:rsidRPr="007B47B9" w14:paraId="5BEC36A3" w14:textId="77777777" w:rsidTr="008306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39315A" w14:textId="77777777" w:rsidR="00830660" w:rsidRPr="007B47B9" w:rsidRDefault="00830660" w:rsidP="00830660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B47B9">
              <w:rPr>
                <w:b/>
                <w:bCs/>
                <w:color w:val="333333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273537" w14:textId="77777777" w:rsidR="00830660" w:rsidRPr="007B47B9" w:rsidRDefault="00830660" w:rsidP="00830660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7B47B9">
              <w:rPr>
                <w:b/>
                <w:bCs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83171EC" w14:textId="77777777" w:rsidR="00830660" w:rsidRPr="007B47B9" w:rsidRDefault="00830660" w:rsidP="00830660">
            <w:pPr>
              <w:rPr>
                <w:b/>
                <w:bCs/>
                <w:color w:val="333333"/>
                <w:sz w:val="24"/>
                <w:szCs w:val="24"/>
              </w:rPr>
            </w:pPr>
            <w:r w:rsidRPr="007B47B9">
              <w:rPr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830660" w:rsidRPr="007B47B9" w14:paraId="0ED2F514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8E522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ITAM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AFBA1" w14:textId="52A6F38B" w:rsidR="00830660" w:rsidRPr="007B47B9" w:rsidRDefault="00830660" w:rsidP="00F85D07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 xml:space="preserve">Information Technology Account </w:t>
            </w:r>
            <w:r w:rsidR="00F85D07" w:rsidRPr="007B47B9">
              <w:rPr>
                <w:sz w:val="24"/>
                <w:szCs w:val="24"/>
              </w:rPr>
              <w:t>Manag</w:t>
            </w:r>
            <w:r w:rsidR="00F85D07">
              <w:rPr>
                <w:sz w:val="24"/>
                <w:szCs w:val="24"/>
              </w:rPr>
              <w:t>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1424C2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Controls access to the application.</w:t>
            </w:r>
          </w:p>
        </w:tc>
      </w:tr>
      <w:tr w:rsidR="00830660" w:rsidRPr="007B47B9" w14:paraId="0819F6A2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0C87F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88DDE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Information Technology 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786C5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Provides support to users.</w:t>
            </w:r>
          </w:p>
        </w:tc>
      </w:tr>
      <w:tr w:rsidR="00830660" w:rsidRPr="007B47B9" w14:paraId="7AFE586E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1747C4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91CC6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180FD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Creates blog posts.</w:t>
            </w:r>
          </w:p>
        </w:tc>
      </w:tr>
      <w:tr w:rsidR="00830660" w:rsidRPr="007B47B9" w14:paraId="375EA86E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361BC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COMET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920D1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Commentator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CE29F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Comments blog posts.</w:t>
            </w:r>
          </w:p>
        </w:tc>
      </w:tr>
      <w:tr w:rsidR="00830660" w:rsidRPr="007B47B9" w14:paraId="61E63FEC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0666B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5E447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31D42" w14:textId="77777777" w:rsidR="00830660" w:rsidRPr="007B47B9" w:rsidRDefault="00830660">
            <w:pPr>
              <w:rPr>
                <w:sz w:val="24"/>
                <w:szCs w:val="24"/>
              </w:rPr>
            </w:pPr>
            <w:r w:rsidRPr="007B47B9">
              <w:rPr>
                <w:sz w:val="24"/>
                <w:szCs w:val="24"/>
              </w:rPr>
              <w:t>Views blog posts.</w:t>
            </w:r>
          </w:p>
        </w:tc>
      </w:tr>
    </w:tbl>
    <w:p w14:paraId="592F1D7F" w14:textId="69D9F69C" w:rsidR="00830660" w:rsidRPr="007B47B9" w:rsidRDefault="00293DDB" w:rsidP="00830660">
      <w:pPr>
        <w:pStyle w:val="Heading1"/>
        <w:shd w:val="clear" w:color="auto" w:fill="FFFFFF"/>
        <w:spacing w:before="450"/>
        <w:rPr>
          <w:rFonts w:ascii="Arial" w:hAnsi="Arial" w:cs="Arial"/>
          <w:b/>
          <w:bCs/>
          <w:color w:val="333333"/>
          <w:sz w:val="28"/>
        </w:rPr>
      </w:pPr>
      <w:r w:rsidRPr="007B47B9">
        <w:rPr>
          <w:rFonts w:ascii="Arial" w:hAnsi="Arial" w:cs="Arial"/>
          <w:b/>
          <w:bCs/>
          <w:color w:val="333333"/>
          <w:sz w:val="28"/>
        </w:rPr>
        <w:lastRenderedPageBreak/>
        <w:t>U</w:t>
      </w:r>
      <w:r w:rsidR="00830660" w:rsidRPr="007B47B9">
        <w:rPr>
          <w:rFonts w:ascii="Arial" w:hAnsi="Arial" w:cs="Arial"/>
          <w:b/>
          <w:bCs/>
          <w:color w:val="333333"/>
          <w:sz w:val="28"/>
        </w:rPr>
        <w:t>ser Stories</w:t>
      </w:r>
    </w:p>
    <w:p w14:paraId="7F8B6607" w14:textId="0C057035" w:rsidR="00333264" w:rsidRPr="007B47B9" w:rsidRDefault="00333264" w:rsidP="00333264">
      <w:pPr>
        <w:rPr>
          <w:sz w:val="24"/>
          <w:szCs w:val="24"/>
        </w:rPr>
      </w:pPr>
      <w:r w:rsidRPr="007B47B9">
        <w:rPr>
          <w:sz w:val="24"/>
          <w:szCs w:val="24"/>
        </w:rPr>
        <w:t>Clicking on the ID links below will take you to a list of actions</w:t>
      </w:r>
      <w:r w:rsidR="00F27EB5" w:rsidRPr="007B47B9">
        <w:rPr>
          <w:sz w:val="24"/>
          <w:szCs w:val="24"/>
        </w:rPr>
        <w:t xml:space="preserve"> (</w:t>
      </w:r>
      <w:r w:rsidR="00436018">
        <w:rPr>
          <w:sz w:val="24"/>
          <w:szCs w:val="24"/>
        </w:rPr>
        <w:t>u</w:t>
      </w:r>
      <w:r w:rsidR="00436018" w:rsidRPr="007B47B9">
        <w:rPr>
          <w:sz w:val="24"/>
          <w:szCs w:val="24"/>
        </w:rPr>
        <w:t xml:space="preserve">se </w:t>
      </w:r>
      <w:r w:rsidR="00436018">
        <w:rPr>
          <w:sz w:val="24"/>
          <w:szCs w:val="24"/>
        </w:rPr>
        <w:t>c</w:t>
      </w:r>
      <w:r w:rsidR="00436018" w:rsidRPr="007B47B9">
        <w:rPr>
          <w:sz w:val="24"/>
          <w:szCs w:val="24"/>
        </w:rPr>
        <w:t>ases</w:t>
      </w:r>
      <w:r w:rsidR="00F27EB5" w:rsidRPr="007B47B9">
        <w:rPr>
          <w:sz w:val="24"/>
          <w:szCs w:val="24"/>
        </w:rPr>
        <w:t>)</w:t>
      </w:r>
      <w:r w:rsidRPr="007B47B9">
        <w:rPr>
          <w:sz w:val="24"/>
          <w:szCs w:val="24"/>
        </w:rPr>
        <w:t xml:space="preserve"> that will help you accomplish that specific user story.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973"/>
        <w:gridCol w:w="4690"/>
        <w:gridCol w:w="2945"/>
      </w:tblGrid>
      <w:tr w:rsidR="004A4D93" w:rsidRPr="007B47B9" w14:paraId="598C56A0" w14:textId="77777777" w:rsidTr="0083066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D61308" w14:textId="77777777" w:rsidR="00830660" w:rsidRPr="007B47B9" w:rsidRDefault="00830660" w:rsidP="00830660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B47B9">
              <w:rPr>
                <w:b/>
                <w:bCs/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CA4D061" w14:textId="77777777" w:rsidR="00830660" w:rsidRPr="007B47B9" w:rsidRDefault="00830660" w:rsidP="00830660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As a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AF51A" w14:textId="77777777" w:rsidR="00830660" w:rsidRPr="007B47B9" w:rsidRDefault="00830660" w:rsidP="00830660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I can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F9B471" w14:textId="77777777" w:rsidR="00830660" w:rsidRPr="007B47B9" w:rsidRDefault="00830660" w:rsidP="00830660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So that ...</w:t>
            </w:r>
          </w:p>
        </w:tc>
      </w:tr>
      <w:tr w:rsidR="00620C2F" w:rsidRPr="007B47B9" w14:paraId="7F1D5AE6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41076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01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884FE" w14:textId="77777777" w:rsidR="00830660" w:rsidRPr="007B47B9" w:rsidRDefault="00830660">
            <w:r w:rsidRPr="007B47B9">
              <w:t>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2BD24" w14:textId="77777777" w:rsidR="00830660" w:rsidRPr="007B47B9" w:rsidRDefault="00830660">
            <w:r w:rsidRPr="007B47B9">
              <w:t>perform the actions of all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F091B" w14:textId="77777777" w:rsidR="00830660" w:rsidRPr="007B47B9" w:rsidRDefault="00830660">
            <w:r w:rsidRPr="007B47B9">
              <w:t>I can provide support to all users</w:t>
            </w:r>
          </w:p>
        </w:tc>
      </w:tr>
      <w:tr w:rsidR="00620C2F" w:rsidRPr="007B47B9" w14:paraId="44AFD001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520C5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02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6D8BF" w14:textId="77777777" w:rsidR="00830660" w:rsidRPr="007B47B9" w:rsidRDefault="00830660">
            <w:r w:rsidRPr="007B47B9">
              <w:t>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5CD2F" w14:textId="77777777" w:rsidR="00830660" w:rsidRPr="007B47B9" w:rsidRDefault="00830660">
            <w:r w:rsidRPr="007B47B9">
              <w:t>view the history of comments, downloads, uploads, posts, permissions, roles, and users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D6DF2" w14:textId="77777777" w:rsidR="00830660" w:rsidRPr="007B47B9" w:rsidRDefault="00830660">
            <w:r w:rsidRPr="007B47B9">
              <w:t>I can blame someone else when things go wrong</w:t>
            </w:r>
          </w:p>
        </w:tc>
      </w:tr>
      <w:tr w:rsidR="00620C2F" w:rsidRPr="007B47B9" w14:paraId="0509F528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B9034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03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S003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7EC90" w14:textId="77777777" w:rsidR="00830660" w:rsidRPr="007B47B9" w:rsidRDefault="00830660">
            <w:r w:rsidRPr="007B47B9">
              <w:t>ITAM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B29B3" w14:textId="77777777" w:rsidR="00830660" w:rsidRPr="007B47B9" w:rsidRDefault="00830660">
            <w:r w:rsidRPr="007B47B9">
              <w:t>create, delete, edit, and view application users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BAC9D" w14:textId="77777777" w:rsidR="00830660" w:rsidRPr="007B47B9" w:rsidRDefault="00830660">
            <w:r w:rsidRPr="007B47B9">
              <w:t>I can restrict access to authorized personnel</w:t>
            </w:r>
          </w:p>
        </w:tc>
      </w:tr>
      <w:tr w:rsidR="00620C2F" w:rsidRPr="007B47B9" w14:paraId="6DFF756F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EA538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04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S004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53D32" w14:textId="77777777" w:rsidR="00830660" w:rsidRPr="007B47B9" w:rsidRDefault="00830660">
            <w:r w:rsidRPr="007B47B9">
              <w:t>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97790" w14:textId="77777777" w:rsidR="00830660" w:rsidRPr="007B47B9" w:rsidRDefault="00830660">
            <w:r w:rsidRPr="007B47B9">
              <w:t>create, delete, edit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CA555" w14:textId="77777777" w:rsidR="00830660" w:rsidRPr="007B47B9" w:rsidRDefault="00830660">
            <w:r w:rsidRPr="007B47B9">
              <w:t>I can rant all day</w:t>
            </w:r>
          </w:p>
        </w:tc>
      </w:tr>
      <w:tr w:rsidR="00620C2F" w:rsidRPr="007B47B9" w14:paraId="450EFF9F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90F11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05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4072C" w14:textId="77777777" w:rsidR="00830660" w:rsidRPr="007B47B9" w:rsidRDefault="00830660">
            <w:r w:rsidRPr="007B47B9">
              <w:t>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3F088" w14:textId="77777777" w:rsidR="00830660" w:rsidRPr="007B47B9" w:rsidRDefault="00830660">
            <w:r w:rsidRPr="007B47B9">
              <w:t>delete and upload PDF attachments to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F9188" w14:textId="47AE667D" w:rsidR="00830660" w:rsidRPr="007B47B9" w:rsidRDefault="00830660" w:rsidP="004A4D93">
            <w:r w:rsidRPr="007B47B9">
              <w:t xml:space="preserve">I can have people download </w:t>
            </w:r>
            <w:r w:rsidR="004A4D93">
              <w:t>pictures of my kitten</w:t>
            </w:r>
          </w:p>
        </w:tc>
      </w:tr>
      <w:tr w:rsidR="00620C2F" w:rsidRPr="007B47B9" w14:paraId="43740FE6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16235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06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D17739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D7BC2B" w14:textId="77777777" w:rsidR="00830660" w:rsidRPr="007B47B9" w:rsidRDefault="00830660">
            <w:r w:rsidRPr="007B47B9">
              <w:t>view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A9E35" w14:textId="77777777" w:rsidR="00830660" w:rsidRPr="007B47B9" w:rsidRDefault="00830660">
            <w:r w:rsidRPr="007B47B9">
              <w:t>I can face</w:t>
            </w:r>
            <w:r w:rsidR="00550231" w:rsidRPr="007B47B9">
              <w:t xml:space="preserve"> </w:t>
            </w:r>
            <w:r w:rsidRPr="007B47B9">
              <w:t>palm all day</w:t>
            </w:r>
          </w:p>
        </w:tc>
      </w:tr>
      <w:tr w:rsidR="00620C2F" w:rsidRPr="007B47B9" w14:paraId="515540AB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2D0AE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07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S007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5C9327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6273E" w14:textId="77777777" w:rsidR="00830660" w:rsidRPr="007B47B9" w:rsidRDefault="00830660">
            <w:r w:rsidRPr="007B47B9">
              <w:t>see when and who created and edited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C5AD3" w14:textId="089E9CF5" w:rsidR="00830660" w:rsidRPr="007B47B9" w:rsidRDefault="00830660" w:rsidP="00620C2F">
            <w:r w:rsidRPr="007B47B9">
              <w:t xml:space="preserve">I </w:t>
            </w:r>
            <w:r w:rsidR="00620C2F">
              <w:t>can refer to them by name</w:t>
            </w:r>
          </w:p>
        </w:tc>
      </w:tr>
      <w:tr w:rsidR="00620C2F" w:rsidRPr="007B47B9" w14:paraId="4A4A2FF6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ECF2A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08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S008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E5F71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203C15" w14:textId="77777777" w:rsidR="00830660" w:rsidRPr="007B47B9" w:rsidRDefault="00830660">
            <w:r w:rsidRPr="007B47B9">
              <w:t>see when and who created and edited comments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DB6C9" w14:textId="47F82AC9" w:rsidR="00830660" w:rsidRPr="007B47B9" w:rsidRDefault="00830660" w:rsidP="00DD3504">
            <w:r w:rsidRPr="007B47B9">
              <w:t xml:space="preserve">I can </w:t>
            </w:r>
            <w:r w:rsidR="00DD3504">
              <w:t>quote them in my own comments</w:t>
            </w:r>
          </w:p>
        </w:tc>
      </w:tr>
      <w:tr w:rsidR="00620C2F" w:rsidRPr="007B47B9" w14:paraId="30163C56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EBC46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09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S009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97CFC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C81D3" w14:textId="77777777" w:rsidR="00830660" w:rsidRPr="007B47B9" w:rsidRDefault="00830660">
            <w:r w:rsidRPr="007B47B9">
              <w:t>download blog attachments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D50EC" w14:textId="168E3B50" w:rsidR="00830660" w:rsidRPr="007B47B9" w:rsidRDefault="00830660" w:rsidP="004A4D93">
            <w:r w:rsidRPr="007B47B9">
              <w:t xml:space="preserve">I can </w:t>
            </w:r>
            <w:r w:rsidR="004A4D93">
              <w:t>obsess over cute kitty picutres</w:t>
            </w:r>
          </w:p>
        </w:tc>
      </w:tr>
      <w:tr w:rsidR="00620C2F" w:rsidRPr="007B47B9" w14:paraId="4B8AF821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157779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10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S010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53AB2" w14:textId="77777777" w:rsidR="00830660" w:rsidRPr="007B47B9" w:rsidRDefault="00830660">
            <w:r w:rsidRPr="007B47B9">
              <w:t>COMET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97B0F" w14:textId="77777777" w:rsidR="00830660" w:rsidRPr="007B47B9" w:rsidRDefault="00830660">
            <w:r w:rsidRPr="007B47B9">
              <w:t>delete, create, and edit my comments on blog posts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2B15B" w14:textId="77777777" w:rsidR="00830660" w:rsidRPr="007B47B9" w:rsidRDefault="00830660">
            <w:r w:rsidRPr="007B47B9">
              <w:t>I can share my true feelings with the world</w:t>
            </w:r>
          </w:p>
        </w:tc>
      </w:tr>
      <w:tr w:rsidR="00620C2F" w:rsidRPr="007B47B9" w14:paraId="57E90835" w14:textId="77777777" w:rsidTr="008306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DDE6F" w14:textId="77777777" w:rsidR="00830660" w:rsidRPr="007B47B9" w:rsidRDefault="00457884">
            <w:pPr>
              <w:rPr>
                <w:color w:val="2E74B5" w:themeColor="accent1" w:themeShade="BF"/>
              </w:rPr>
            </w:pPr>
            <w:hyperlink w:anchor="_S011" w:history="1">
              <w:r w:rsidR="00830660" w:rsidRPr="007B47B9">
                <w:rPr>
                  <w:rStyle w:val="Hyperlink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S011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B1701" w14:textId="77777777" w:rsidR="00830660" w:rsidRPr="007B47B9" w:rsidRDefault="00830660">
            <w:r w:rsidRPr="007B47B9">
              <w:t>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1E2A33" w14:textId="77777777" w:rsidR="00830660" w:rsidRPr="007B47B9" w:rsidRDefault="00830660">
            <w:r w:rsidRPr="007B47B9">
              <w:t>create and edit a COMET user 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45C024" w14:textId="1D0E94B8" w:rsidR="00830660" w:rsidRPr="007B47B9" w:rsidRDefault="00C338CB" w:rsidP="00C338CB">
            <w:r>
              <w:t xml:space="preserve">Only </w:t>
            </w:r>
            <w:r w:rsidR="00830660" w:rsidRPr="007B47B9">
              <w:t>I can create comments</w:t>
            </w:r>
            <w:r>
              <w:t xml:space="preserve"> with my username</w:t>
            </w:r>
          </w:p>
        </w:tc>
      </w:tr>
    </w:tbl>
    <w:p w14:paraId="21ECBF02" w14:textId="77777777" w:rsidR="00830660" w:rsidRPr="007B47B9" w:rsidRDefault="00830660" w:rsidP="00207D9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2687CD5" w14:textId="69861AD1" w:rsidR="00207D9C" w:rsidRPr="007B47B9" w:rsidRDefault="00207D9C" w:rsidP="00830660">
      <w:pPr>
        <w:pStyle w:val="Heading1"/>
        <w:shd w:val="clear" w:color="auto" w:fill="FFFFFF"/>
        <w:spacing w:before="450"/>
        <w:rPr>
          <w:rFonts w:ascii="Arial" w:hAnsi="Arial" w:cs="Arial"/>
          <w:b/>
          <w:bCs/>
          <w:color w:val="333333"/>
          <w:sz w:val="28"/>
        </w:rPr>
      </w:pPr>
      <w:r w:rsidRPr="007B47B9">
        <w:rPr>
          <w:rFonts w:ascii="Arial" w:hAnsi="Arial" w:cs="Arial"/>
          <w:b/>
          <w:bCs/>
          <w:color w:val="333333"/>
          <w:sz w:val="28"/>
        </w:rPr>
        <w:lastRenderedPageBreak/>
        <w:t>Use Cases</w:t>
      </w:r>
    </w:p>
    <w:p w14:paraId="4D89A755" w14:textId="77777777" w:rsidR="00207D9C" w:rsidRPr="007B47B9" w:rsidRDefault="00207D9C" w:rsidP="00207D9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1" w:name="_S001"/>
      <w:bookmarkEnd w:id="1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S001</w:t>
      </w:r>
      <w:r w:rsidR="009E1B32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5040"/>
      </w:tblGrid>
      <w:tr w:rsidR="00F332F6" w:rsidRPr="007B47B9" w14:paraId="6ACF5E25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4E54B4F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86F0F6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2D6F058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F332F6" w:rsidRPr="007B47B9" w14:paraId="3A23398C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BAD26" w14:textId="77777777" w:rsidR="00F332F6" w:rsidRPr="007B47B9" w:rsidRDefault="00F332F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E6073" w14:textId="4C0E231D" w:rsidR="00F332F6" w:rsidRPr="007B47B9" w:rsidRDefault="00222241">
            <w:r>
              <w:t>t</w:t>
            </w:r>
            <w:r w:rsidRPr="007B47B9">
              <w:t xml:space="preserve">he </w:t>
            </w:r>
            <w:r w:rsidR="00F332F6" w:rsidRPr="007B47B9">
              <w:t>ITA attempts an action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96E6DA" w14:textId="422F941E" w:rsidR="00F332F6" w:rsidRPr="007B47B9" w:rsidRDefault="00F332F6" w:rsidP="00222241">
            <w:r w:rsidRPr="007B47B9">
              <w:t> </w:t>
            </w:r>
            <w:r w:rsidR="00222241">
              <w:t>t</w:t>
            </w:r>
            <w:r w:rsidR="00222241" w:rsidRPr="007B47B9">
              <w:t xml:space="preserve">he </w:t>
            </w:r>
            <w:r w:rsidRPr="007B47B9">
              <w:t>ITA is authorized to perform the action</w:t>
            </w:r>
          </w:p>
        </w:tc>
      </w:tr>
    </w:tbl>
    <w:p w14:paraId="74638F77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2" w:name="_S002"/>
      <w:bookmarkEnd w:id="2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S002</w:t>
      </w:r>
      <w:r w:rsidR="009677A2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F332F6" w:rsidRPr="007B47B9" w14:paraId="7685F023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83BFBE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B5FAB13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032C395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F332F6" w:rsidRPr="007B47B9" w14:paraId="78144495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A53B9" w14:textId="77777777" w:rsidR="00F332F6" w:rsidRPr="007B47B9" w:rsidRDefault="00F332F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A8DFE" w14:textId="0422F2FF" w:rsidR="00F332F6" w:rsidRPr="007B47B9" w:rsidRDefault="00222241">
            <w:r>
              <w:t>t</w:t>
            </w:r>
            <w:r w:rsidRPr="007B47B9">
              <w:t xml:space="preserve">he </w:t>
            </w:r>
            <w:r w:rsidR="00F332F6" w:rsidRPr="007B47B9">
              <w:t>ITA invokes the history action for a module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35FC12" w14:textId="241E7CF4" w:rsidR="00F332F6" w:rsidRPr="007B47B9" w:rsidRDefault="00F332F6" w:rsidP="00222241">
            <w:r w:rsidRPr="007B47B9">
              <w:t> </w:t>
            </w:r>
            <w:r w:rsidR="00222241">
              <w:t>a</w:t>
            </w:r>
            <w:r w:rsidR="00222241" w:rsidRPr="007B47B9">
              <w:t xml:space="preserve"> </w:t>
            </w:r>
            <w:r w:rsidRPr="007B47B9">
              <w:t>table of recently changed records is shown</w:t>
            </w:r>
            <w:r w:rsidR="00C01480" w:rsidRPr="007B47B9">
              <w:t xml:space="preserve"> </w:t>
            </w:r>
          </w:p>
        </w:tc>
      </w:tr>
    </w:tbl>
    <w:p w14:paraId="3C9806AF" w14:textId="77777777" w:rsidR="007B47B9" w:rsidRDefault="007B47B9" w:rsidP="007B47B9">
      <w:bookmarkStart w:id="3" w:name="_S003"/>
      <w:bookmarkEnd w:id="3"/>
    </w:p>
    <w:p w14:paraId="2F453979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S003</w:t>
      </w:r>
      <w:r w:rsidR="00E970C2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F332F6" w:rsidRPr="007B47B9" w14:paraId="28D72F20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DBA9EE4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6E52B1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2671D2D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F332F6" w:rsidRPr="007B47B9" w14:paraId="2E863103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7A80E" w14:textId="77777777" w:rsidR="00F332F6" w:rsidRPr="007B47B9" w:rsidRDefault="00F332F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36FB3A" w14:textId="77777777" w:rsidR="00F332F6" w:rsidRPr="007B47B9" w:rsidRDefault="00F332F6">
            <w:r w:rsidRPr="007B47B9">
              <w:t>the ITAM invokes the add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0A741" w14:textId="40AC591C" w:rsidR="00F332F6" w:rsidRPr="007B47B9" w:rsidRDefault="00F332F6">
            <w:r w:rsidRPr="007B47B9">
              <w:t> a form display</w:t>
            </w:r>
            <w:r w:rsidR="000D6DBC">
              <w:t>s</w:t>
            </w:r>
            <w:r w:rsidRPr="007B47B9">
              <w:t xml:space="preserve"> prompting for the user's username, first name, middle name, last name, email address, status, and roles </w:t>
            </w:r>
          </w:p>
          <w:p w14:paraId="152D3185" w14:textId="77777777" w:rsidR="00F332F6" w:rsidRPr="007B47B9" w:rsidRDefault="00F332F6">
            <w:r w:rsidRPr="007B47B9">
              <w:t>the username, first name, middle name, last name, and email address are text fields</w:t>
            </w:r>
          </w:p>
          <w:p w14:paraId="01D18B0B" w14:textId="77777777" w:rsidR="00F332F6" w:rsidRPr="007B47B9" w:rsidRDefault="00F332F6">
            <w:r w:rsidRPr="007B47B9">
              <w:t>the username, first name, last name, email address, status, and roles are required</w:t>
            </w:r>
          </w:p>
          <w:p w14:paraId="5ECFE2A9" w14:textId="77777777" w:rsidR="00F332F6" w:rsidRPr="007B47B9" w:rsidRDefault="00F332F6">
            <w:r w:rsidRPr="007B47B9">
              <w:t>the status is a select of Active, Suspended, and Terminated</w:t>
            </w:r>
          </w:p>
          <w:p w14:paraId="68375A0A" w14:textId="77777777" w:rsidR="00F332F6" w:rsidRPr="007B47B9" w:rsidRDefault="00F332F6">
            <w:r w:rsidRPr="007B47B9">
              <w:t>the role is a multi-select of ITA, ITAM, and PTA</w:t>
            </w:r>
          </w:p>
        </w:tc>
      </w:tr>
      <w:tr w:rsidR="00F332F6" w:rsidRPr="007B47B9" w14:paraId="71CD33EE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311D6" w14:textId="77777777" w:rsidR="00F332F6" w:rsidRPr="007B47B9" w:rsidRDefault="00F332F6" w:rsidP="00F332F6">
            <w:r w:rsidRPr="007B47B9">
              <w:t>2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01F1A" w14:textId="2EE3510D" w:rsidR="00F332F6" w:rsidRPr="007B47B9" w:rsidRDefault="00F332F6" w:rsidP="00F332F6">
            <w:r w:rsidRPr="007B47B9">
              <w:t>the ITAM submits 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D5F2B4" w14:textId="77777777" w:rsidR="00F332F6" w:rsidRPr="007B47B9" w:rsidRDefault="00F332F6" w:rsidP="00F332F6">
            <w:r w:rsidRPr="007B47B9">
              <w:t xml:space="preserve">the data is saved </w:t>
            </w:r>
          </w:p>
          <w:p w14:paraId="06CC9718" w14:textId="77777777" w:rsidR="00F332F6" w:rsidRPr="007B47B9" w:rsidRDefault="00F332F6" w:rsidP="00F332F6">
            <w:r w:rsidRPr="007B47B9">
              <w:t>the user is redirected to the page where the user invoked the add action</w:t>
            </w:r>
          </w:p>
        </w:tc>
      </w:tr>
      <w:tr w:rsidR="00F332F6" w:rsidRPr="007B47B9" w14:paraId="29A57140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4E24D9" w14:textId="77777777" w:rsidR="00F332F6" w:rsidRPr="007B47B9" w:rsidRDefault="00F332F6" w:rsidP="00F332F6">
            <w:r w:rsidRPr="007B47B9">
              <w:t>3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88E8C" w14:textId="77777777" w:rsidR="00F332F6" w:rsidRPr="007B47B9" w:rsidRDefault="00F332F6" w:rsidP="00F332F6">
            <w:r w:rsidRPr="007B47B9">
              <w:t>the ITAM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1520C" w14:textId="77777777" w:rsidR="00F332F6" w:rsidRPr="007B47B9" w:rsidRDefault="00F332F6" w:rsidP="00F332F6">
            <w:r w:rsidRPr="007B47B9">
              <w:t>messages display explaining any errors</w:t>
            </w:r>
          </w:p>
        </w:tc>
      </w:tr>
      <w:tr w:rsidR="00F332F6" w:rsidRPr="007B47B9" w14:paraId="152BF0FD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66463" w14:textId="77777777" w:rsidR="00F332F6" w:rsidRPr="007B47B9" w:rsidRDefault="00F332F6" w:rsidP="00F332F6">
            <w:r w:rsidRPr="007B47B9">
              <w:t>4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761662" w14:textId="77777777" w:rsidR="00F332F6" w:rsidRPr="007B47B9" w:rsidRDefault="00F332F6" w:rsidP="00E970C2">
            <w:r w:rsidRPr="007B47B9">
              <w:t xml:space="preserve">the ITAM </w:t>
            </w:r>
            <w:r w:rsidR="00E970C2" w:rsidRPr="007B47B9">
              <w:t>can cancel the add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45A76F" w14:textId="77777777" w:rsidR="00F332F6" w:rsidRPr="007B47B9" w:rsidRDefault="00F332F6" w:rsidP="00F332F6">
            <w:r w:rsidRPr="007B47B9">
              <w:t xml:space="preserve">the data is not saved </w:t>
            </w:r>
          </w:p>
          <w:p w14:paraId="7535347F" w14:textId="77777777" w:rsidR="00E970C2" w:rsidRPr="007B47B9" w:rsidRDefault="00F332F6" w:rsidP="00F332F6">
            <w:r w:rsidRPr="007B47B9">
              <w:t>the user is redirected to the page where the user invoked the add action</w:t>
            </w:r>
          </w:p>
        </w:tc>
      </w:tr>
      <w:tr w:rsidR="00F332F6" w:rsidRPr="007B47B9" w14:paraId="21C3993A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8CF55" w14:textId="77777777" w:rsidR="00F332F6" w:rsidRPr="007B47B9" w:rsidRDefault="00F332F6" w:rsidP="00F332F6">
            <w:r w:rsidRPr="007B47B9">
              <w:t>5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6DD47" w14:textId="61A93D4E" w:rsidR="00F332F6" w:rsidRPr="007B47B9" w:rsidRDefault="00F332F6" w:rsidP="00F332F6">
            <w:r w:rsidRPr="007B47B9">
              <w:t>the ITAM invokes the edit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3A7C3" w14:textId="77777777" w:rsidR="00F332F6" w:rsidRPr="007B47B9" w:rsidRDefault="00F332F6" w:rsidP="00F332F6">
            <w:r w:rsidRPr="007B47B9">
              <w:t>a form is displayed with current data populated</w:t>
            </w:r>
          </w:p>
          <w:p w14:paraId="11E7BBCF" w14:textId="77777777" w:rsidR="00CF02B7" w:rsidRPr="007B47B9" w:rsidRDefault="00CF02B7" w:rsidP="00F332F6"/>
          <w:p w14:paraId="021CB11F" w14:textId="77777777" w:rsidR="00CF02B7" w:rsidRPr="007B47B9" w:rsidRDefault="00CF02B7" w:rsidP="00F332F6"/>
        </w:tc>
      </w:tr>
      <w:tr w:rsidR="00F332F6" w:rsidRPr="007B47B9" w14:paraId="2A77B9DA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A0AEE" w14:textId="77777777" w:rsidR="00F332F6" w:rsidRPr="007B47B9" w:rsidRDefault="00F332F6" w:rsidP="00F332F6">
            <w:r w:rsidRPr="007B47B9">
              <w:t>6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23A88" w14:textId="77777777" w:rsidR="00F332F6" w:rsidRPr="007B47B9" w:rsidRDefault="00F332F6" w:rsidP="00F332F6">
            <w:r w:rsidRPr="007B47B9">
              <w:t>the ITAM submits 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EC46BA" w14:textId="77777777" w:rsidR="00F332F6" w:rsidRPr="007B47B9" w:rsidRDefault="00F332F6" w:rsidP="00F332F6">
            <w:r w:rsidRPr="007B47B9">
              <w:t>the data is saved</w:t>
            </w:r>
          </w:p>
          <w:p w14:paraId="226226D0" w14:textId="77777777" w:rsidR="00F332F6" w:rsidRPr="007B47B9" w:rsidRDefault="00F332F6" w:rsidP="00F332F6">
            <w:r w:rsidRPr="007B47B9">
              <w:t>the user is redirected to the page where the user invoked the add action</w:t>
            </w:r>
          </w:p>
        </w:tc>
      </w:tr>
      <w:tr w:rsidR="00F332F6" w:rsidRPr="007B47B9" w14:paraId="76577608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1B430" w14:textId="77777777" w:rsidR="00F332F6" w:rsidRPr="007B47B9" w:rsidRDefault="00F332F6" w:rsidP="00F332F6">
            <w:r w:rsidRPr="007B47B9">
              <w:t>7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A8706" w14:textId="77777777" w:rsidR="00F332F6" w:rsidRPr="007B47B9" w:rsidRDefault="00F332F6" w:rsidP="00F332F6">
            <w:r w:rsidRPr="007B47B9">
              <w:t>the ITAM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AFF77" w14:textId="77777777" w:rsidR="00F332F6" w:rsidRPr="007B47B9" w:rsidRDefault="00F332F6" w:rsidP="00F332F6">
            <w:r w:rsidRPr="007B47B9">
              <w:t> messages display explaining any errors</w:t>
            </w:r>
          </w:p>
        </w:tc>
      </w:tr>
      <w:tr w:rsidR="00F332F6" w:rsidRPr="007B47B9" w14:paraId="305EC269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81036" w14:textId="77777777" w:rsidR="00F332F6" w:rsidRPr="007B47B9" w:rsidRDefault="00F332F6" w:rsidP="00F332F6">
            <w:r w:rsidRPr="007B47B9">
              <w:t>8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2B279" w14:textId="34A1D485" w:rsidR="00F332F6" w:rsidRPr="007B47B9" w:rsidRDefault="00F332F6" w:rsidP="00E970C2">
            <w:r w:rsidRPr="007B47B9">
              <w:t>the ITAM c</w:t>
            </w:r>
            <w:r w:rsidR="00E970C2" w:rsidRPr="007B47B9">
              <w:t>an</w:t>
            </w:r>
            <w:r w:rsidRPr="007B47B9">
              <w:t xml:space="preserve"> cancel</w:t>
            </w:r>
            <w:r w:rsidR="00E970C2" w:rsidRPr="007B47B9">
              <w:t xml:space="preserve"> the edit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5910A" w14:textId="77777777" w:rsidR="00F332F6" w:rsidRPr="007B47B9" w:rsidRDefault="00F332F6" w:rsidP="00F332F6">
            <w:r w:rsidRPr="007B47B9">
              <w:t>the data is not saved</w:t>
            </w:r>
          </w:p>
          <w:p w14:paraId="3A0A189B" w14:textId="77777777" w:rsidR="00F332F6" w:rsidRPr="007B47B9" w:rsidRDefault="00F332F6" w:rsidP="00F332F6">
            <w:r w:rsidRPr="007B47B9">
              <w:t>the user is redirected to the page where the user invoked the add action</w:t>
            </w:r>
          </w:p>
        </w:tc>
      </w:tr>
      <w:tr w:rsidR="00F332F6" w:rsidRPr="007B47B9" w14:paraId="0BEEE5C1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54F04A" w14:textId="77777777" w:rsidR="00F332F6" w:rsidRPr="007B47B9" w:rsidRDefault="00F332F6" w:rsidP="00F332F6">
            <w:r w:rsidRPr="007B47B9">
              <w:t>9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931EEC" w14:textId="77777777" w:rsidR="00F332F6" w:rsidRPr="007B47B9" w:rsidRDefault="00F332F6" w:rsidP="00F332F6">
            <w:r w:rsidRPr="007B47B9">
              <w:t>the ITAM invokes the delete user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162DFC" w14:textId="77777777" w:rsidR="00F332F6" w:rsidRPr="007B47B9" w:rsidRDefault="00F332F6" w:rsidP="00F332F6">
            <w:r w:rsidRPr="007B47B9">
              <w:t>a confirmation window appears, asking the PTC to confirm or cancel the deletion</w:t>
            </w:r>
          </w:p>
        </w:tc>
      </w:tr>
      <w:tr w:rsidR="00F332F6" w:rsidRPr="007B47B9" w14:paraId="09F2869C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F0E258" w14:textId="77777777" w:rsidR="00F332F6" w:rsidRPr="007B47B9" w:rsidRDefault="00F332F6" w:rsidP="00F332F6">
            <w:r w:rsidRPr="007B47B9">
              <w:t>10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2843E1" w14:textId="77777777" w:rsidR="00F332F6" w:rsidRPr="007B47B9" w:rsidRDefault="00F332F6" w:rsidP="00F332F6">
            <w:r w:rsidRPr="007B47B9">
              <w:t>the ITAM confirms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C0D686" w14:textId="77777777" w:rsidR="00F332F6" w:rsidRPr="007B47B9" w:rsidRDefault="00F332F6" w:rsidP="00F332F6">
            <w:r w:rsidRPr="007B47B9">
              <w:t>the user is deleted</w:t>
            </w:r>
          </w:p>
        </w:tc>
      </w:tr>
      <w:tr w:rsidR="00F332F6" w:rsidRPr="007B47B9" w14:paraId="1412F992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22BD6E" w14:textId="77777777" w:rsidR="00F332F6" w:rsidRPr="007B47B9" w:rsidRDefault="00F332F6" w:rsidP="00F332F6">
            <w:r w:rsidRPr="007B47B9">
              <w:t>11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C9E5A0" w14:textId="77777777" w:rsidR="00F332F6" w:rsidRPr="007B47B9" w:rsidRDefault="00F332F6" w:rsidP="00F332F6">
            <w:r w:rsidRPr="007B47B9">
              <w:t>the ITAM cancels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7AFB9A" w14:textId="77777777" w:rsidR="00F332F6" w:rsidRPr="007B47B9" w:rsidRDefault="00F332F6" w:rsidP="00F332F6">
            <w:r w:rsidRPr="007B47B9">
              <w:t>the user is not deleted</w:t>
            </w:r>
          </w:p>
        </w:tc>
      </w:tr>
    </w:tbl>
    <w:p w14:paraId="36FD197A" w14:textId="77777777" w:rsidR="00207D9C" w:rsidRDefault="00207D9C" w:rsidP="00207D9C">
      <w:pPr>
        <w:shd w:val="clear" w:color="auto" w:fill="FFFFFF"/>
        <w:rPr>
          <w:rFonts w:ascii="Arial" w:hAnsi="Arial" w:cs="Arial"/>
          <w:color w:val="333333"/>
          <w:sz w:val="28"/>
          <w:szCs w:val="28"/>
        </w:rPr>
      </w:pPr>
    </w:p>
    <w:p w14:paraId="26C72315" w14:textId="77777777" w:rsidR="007B47B9" w:rsidRDefault="007B47B9" w:rsidP="00207D9C">
      <w:pPr>
        <w:shd w:val="clear" w:color="auto" w:fill="FFFFFF"/>
        <w:rPr>
          <w:rFonts w:ascii="Arial" w:hAnsi="Arial" w:cs="Arial"/>
          <w:color w:val="333333"/>
          <w:sz w:val="28"/>
          <w:szCs w:val="28"/>
        </w:rPr>
      </w:pPr>
    </w:p>
    <w:p w14:paraId="4099943A" w14:textId="77777777" w:rsidR="007B47B9" w:rsidRDefault="007B47B9" w:rsidP="00207D9C">
      <w:pPr>
        <w:shd w:val="clear" w:color="auto" w:fill="FFFFFF"/>
        <w:rPr>
          <w:rFonts w:ascii="Arial" w:hAnsi="Arial" w:cs="Arial"/>
          <w:color w:val="333333"/>
          <w:sz w:val="28"/>
          <w:szCs w:val="28"/>
        </w:rPr>
      </w:pPr>
    </w:p>
    <w:p w14:paraId="5ED8465E" w14:textId="77777777" w:rsidR="007B47B9" w:rsidRDefault="007B47B9" w:rsidP="00207D9C">
      <w:pPr>
        <w:shd w:val="clear" w:color="auto" w:fill="FFFFFF"/>
        <w:rPr>
          <w:rFonts w:ascii="Arial" w:hAnsi="Arial" w:cs="Arial"/>
          <w:color w:val="333333"/>
          <w:sz w:val="28"/>
          <w:szCs w:val="28"/>
        </w:rPr>
      </w:pPr>
    </w:p>
    <w:p w14:paraId="2A106110" w14:textId="77777777" w:rsidR="007B47B9" w:rsidRDefault="007B47B9" w:rsidP="00207D9C">
      <w:pPr>
        <w:shd w:val="clear" w:color="auto" w:fill="FFFFFF"/>
        <w:rPr>
          <w:rFonts w:ascii="Arial" w:hAnsi="Arial" w:cs="Arial"/>
          <w:color w:val="333333"/>
          <w:sz w:val="28"/>
          <w:szCs w:val="28"/>
        </w:rPr>
      </w:pPr>
    </w:p>
    <w:p w14:paraId="51685F47" w14:textId="77777777" w:rsidR="007B47B9" w:rsidRDefault="007B47B9" w:rsidP="00207D9C">
      <w:pPr>
        <w:shd w:val="clear" w:color="auto" w:fill="FFFFFF"/>
        <w:rPr>
          <w:rFonts w:ascii="Arial" w:hAnsi="Arial" w:cs="Arial"/>
          <w:color w:val="333333"/>
          <w:sz w:val="28"/>
          <w:szCs w:val="28"/>
        </w:rPr>
      </w:pPr>
    </w:p>
    <w:p w14:paraId="2C1C1709" w14:textId="77777777" w:rsidR="007B47B9" w:rsidRPr="007B47B9" w:rsidRDefault="007B47B9" w:rsidP="00207D9C">
      <w:pPr>
        <w:shd w:val="clear" w:color="auto" w:fill="FFFFFF"/>
        <w:rPr>
          <w:rFonts w:ascii="Arial" w:hAnsi="Arial" w:cs="Arial"/>
          <w:vanish/>
          <w:color w:val="333333"/>
          <w:sz w:val="28"/>
          <w:szCs w:val="28"/>
        </w:rPr>
      </w:pPr>
    </w:p>
    <w:p w14:paraId="4CAC91DB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4" w:name="_S004"/>
      <w:bookmarkEnd w:id="4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S004</w:t>
      </w:r>
      <w:r w:rsidR="00873653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F332F6" w:rsidRPr="007B47B9" w14:paraId="634BA801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3645361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DF7B65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8D8C49" w14:textId="77777777" w:rsidR="00F332F6" w:rsidRPr="007B47B9" w:rsidRDefault="00F332F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F332F6" w:rsidRPr="007B47B9" w14:paraId="4C58A5ED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9263F" w14:textId="77777777" w:rsidR="00F332F6" w:rsidRPr="007B47B9" w:rsidRDefault="00F332F6" w:rsidP="00F332F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D30B5" w14:textId="77777777" w:rsidR="00F332F6" w:rsidRPr="007B47B9" w:rsidRDefault="00F332F6" w:rsidP="00F332F6">
            <w:r w:rsidRPr="007B47B9">
              <w:t>the AUTH invokes the add post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23FDC" w14:textId="3F62BD78" w:rsidR="00F332F6" w:rsidRPr="007B47B9" w:rsidRDefault="00F332F6" w:rsidP="00F332F6">
            <w:r w:rsidRPr="007B47B9">
              <w:t>a form display</w:t>
            </w:r>
            <w:r w:rsidR="00B67DCD">
              <w:t>s</w:t>
            </w:r>
            <w:r w:rsidRPr="007B47B9">
              <w:t xml:space="preserve"> prompting for the post's title and content</w:t>
            </w:r>
          </w:p>
        </w:tc>
      </w:tr>
      <w:tr w:rsidR="00F332F6" w:rsidRPr="007B47B9" w14:paraId="7EF32BF2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2481D" w14:textId="77777777" w:rsidR="00F332F6" w:rsidRPr="007B47B9" w:rsidRDefault="00F332F6" w:rsidP="00F332F6">
            <w:r w:rsidRPr="007B47B9">
              <w:t>2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F58AA1" w14:textId="77777777" w:rsidR="00F332F6" w:rsidRPr="007B47B9" w:rsidRDefault="00F332F6" w:rsidP="00F332F6">
            <w:r w:rsidRPr="007B47B9">
              <w:t>the AUTH submits valid data 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D41356" w14:textId="77777777" w:rsidR="00F332F6" w:rsidRPr="007B47B9" w:rsidRDefault="00F332F6" w:rsidP="00F332F6">
            <w:r w:rsidRPr="007B47B9">
              <w:t xml:space="preserve">the data is saved </w:t>
            </w:r>
          </w:p>
          <w:p w14:paraId="46F6A3B5" w14:textId="77777777" w:rsidR="00F332F6" w:rsidRPr="007B47B9" w:rsidRDefault="00F332F6" w:rsidP="00F332F6">
            <w:r w:rsidRPr="007B47B9">
              <w:t>the user is redirected to the page where the user invoked the action</w:t>
            </w:r>
          </w:p>
        </w:tc>
      </w:tr>
      <w:tr w:rsidR="00F332F6" w:rsidRPr="007B47B9" w14:paraId="2177F9EB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9D0E8" w14:textId="77777777" w:rsidR="00F332F6" w:rsidRPr="007B47B9" w:rsidRDefault="00F332F6" w:rsidP="00F332F6">
            <w:r w:rsidRPr="007B47B9">
              <w:t>3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04700" w14:textId="77777777" w:rsidR="00F332F6" w:rsidRPr="007B47B9" w:rsidRDefault="00F332F6" w:rsidP="00F332F6">
            <w:r w:rsidRPr="007B47B9">
              <w:t>the AUTH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08200" w14:textId="4A0B858D" w:rsidR="00F332F6" w:rsidRPr="007B47B9" w:rsidRDefault="00F332F6" w:rsidP="00F332F6">
            <w:r w:rsidRPr="007B47B9">
              <w:t>messages display explaining any errors</w:t>
            </w:r>
          </w:p>
        </w:tc>
      </w:tr>
      <w:tr w:rsidR="00F332F6" w:rsidRPr="007B47B9" w14:paraId="4103C96B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BB5D87" w14:textId="77777777" w:rsidR="00F332F6" w:rsidRPr="007B47B9" w:rsidRDefault="00F332F6" w:rsidP="00F332F6">
            <w:r w:rsidRPr="007B47B9">
              <w:t>4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FBD84" w14:textId="370F4DB6" w:rsidR="00F332F6" w:rsidRPr="007B47B9" w:rsidRDefault="00F332F6" w:rsidP="00757D59">
            <w:r w:rsidRPr="007B47B9">
              <w:t xml:space="preserve">the AUTH </w:t>
            </w:r>
            <w:r w:rsidR="00757D59" w:rsidRPr="007B47B9">
              <w:t>can</w:t>
            </w:r>
            <w:r w:rsidRPr="007B47B9">
              <w:t xml:space="preserve"> cancel</w:t>
            </w:r>
            <w:r w:rsidR="00757D59" w:rsidRPr="007B47B9">
              <w:t xml:space="preserve"> the post entry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630A4" w14:textId="77777777" w:rsidR="00F332F6" w:rsidRPr="007B47B9" w:rsidRDefault="00F332F6" w:rsidP="00F332F6">
            <w:r w:rsidRPr="007B47B9">
              <w:t>the data is not saved</w:t>
            </w:r>
          </w:p>
          <w:p w14:paraId="5C54EC8D" w14:textId="77777777" w:rsidR="00F332F6" w:rsidRPr="007B47B9" w:rsidRDefault="00F332F6" w:rsidP="00F332F6">
            <w:r w:rsidRPr="007B47B9">
              <w:t>the user is redirected to the page where the user invoked the action</w:t>
            </w:r>
          </w:p>
        </w:tc>
      </w:tr>
      <w:tr w:rsidR="00F332F6" w:rsidRPr="007B47B9" w14:paraId="74F25029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52F2CD" w14:textId="77777777" w:rsidR="00F332F6" w:rsidRPr="007B47B9" w:rsidRDefault="00F332F6" w:rsidP="00F332F6">
            <w:r w:rsidRPr="007B47B9">
              <w:t>5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96FA7" w14:textId="612510A3" w:rsidR="00F332F6" w:rsidRPr="007B47B9" w:rsidRDefault="00F332F6" w:rsidP="00F332F6">
            <w:r w:rsidRPr="007B47B9">
              <w:t>the AUTH invokes the edit post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D1097" w14:textId="77777777" w:rsidR="00F332F6" w:rsidRPr="007B47B9" w:rsidRDefault="00F332F6" w:rsidP="00F332F6">
            <w:r w:rsidRPr="007B47B9">
              <w:t>a form is displayed with current data populated</w:t>
            </w:r>
          </w:p>
        </w:tc>
      </w:tr>
      <w:tr w:rsidR="00F332F6" w:rsidRPr="007B47B9" w14:paraId="2FF7382B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A36E6" w14:textId="77777777" w:rsidR="00F332F6" w:rsidRPr="007B47B9" w:rsidRDefault="00F332F6" w:rsidP="00F332F6">
            <w:r w:rsidRPr="007B47B9">
              <w:t>6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8CEBA" w14:textId="77777777" w:rsidR="00F332F6" w:rsidRPr="007B47B9" w:rsidRDefault="00F332F6" w:rsidP="00F332F6">
            <w:r w:rsidRPr="007B47B9">
              <w:t>the AUTH submits 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F7FC0" w14:textId="77777777" w:rsidR="00F332F6" w:rsidRPr="007B47B9" w:rsidRDefault="00F332F6" w:rsidP="00F332F6">
            <w:r w:rsidRPr="007B47B9">
              <w:t> the data is saved</w:t>
            </w:r>
          </w:p>
          <w:p w14:paraId="4794BBD8" w14:textId="77777777" w:rsidR="00F332F6" w:rsidRPr="007B47B9" w:rsidRDefault="00F332F6" w:rsidP="00F332F6">
            <w:r w:rsidRPr="007B47B9">
              <w:t>the user is redirected to the page where the user invoked the action</w:t>
            </w:r>
          </w:p>
        </w:tc>
      </w:tr>
      <w:tr w:rsidR="00F332F6" w:rsidRPr="007B47B9" w14:paraId="06A97939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29646" w14:textId="77777777" w:rsidR="00F332F6" w:rsidRPr="007B47B9" w:rsidRDefault="00F332F6" w:rsidP="00F332F6">
            <w:r w:rsidRPr="007B47B9">
              <w:t>7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BCE4D" w14:textId="65FC2F07" w:rsidR="00F332F6" w:rsidRPr="007B47B9" w:rsidRDefault="00F332F6" w:rsidP="00F332F6">
            <w:r w:rsidRPr="007B47B9">
              <w:t>the AUTH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635C4" w14:textId="77777777" w:rsidR="00F332F6" w:rsidRPr="00467460" w:rsidRDefault="00F332F6" w:rsidP="00F332F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467460">
              <w:rPr>
                <w:rFonts w:asciiTheme="minorHAnsi" w:hAnsiTheme="minorHAnsi"/>
                <w:sz w:val="22"/>
                <w:szCs w:val="22"/>
              </w:rPr>
              <w:t>messages display explaining any errors</w:t>
            </w:r>
          </w:p>
        </w:tc>
      </w:tr>
      <w:tr w:rsidR="00F332F6" w:rsidRPr="007B47B9" w14:paraId="1FF72538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9C2B18" w14:textId="77777777" w:rsidR="00F332F6" w:rsidRPr="007B47B9" w:rsidRDefault="00F332F6" w:rsidP="00F332F6">
            <w:r w:rsidRPr="007B47B9">
              <w:t>8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DF1B7" w14:textId="77777777" w:rsidR="00F332F6" w:rsidRPr="007B47B9" w:rsidRDefault="00F332F6" w:rsidP="00757D59">
            <w:r w:rsidRPr="007B47B9">
              <w:t xml:space="preserve">the AUTH </w:t>
            </w:r>
            <w:r w:rsidR="00757D59" w:rsidRPr="007B47B9">
              <w:t>can</w:t>
            </w:r>
            <w:r w:rsidRPr="007B47B9">
              <w:t xml:space="preserve"> cancel</w:t>
            </w:r>
            <w:r w:rsidR="00757D59" w:rsidRPr="007B47B9">
              <w:t xml:space="preserve"> the post edit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9EC395" w14:textId="77777777" w:rsidR="00F332F6" w:rsidRPr="007B47B9" w:rsidRDefault="00F332F6" w:rsidP="00F332F6">
            <w:r w:rsidRPr="007B47B9">
              <w:t> the data is not saved</w:t>
            </w:r>
          </w:p>
          <w:p w14:paraId="46C21D9F" w14:textId="77777777" w:rsidR="00F332F6" w:rsidRPr="007B47B9" w:rsidRDefault="00F332F6" w:rsidP="00F332F6">
            <w:r w:rsidRPr="007B47B9">
              <w:t>the user is redirected to the page where the user invoked the action</w:t>
            </w:r>
          </w:p>
        </w:tc>
      </w:tr>
      <w:tr w:rsidR="00F332F6" w:rsidRPr="007B47B9" w14:paraId="3E9CAAD1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BA19E" w14:textId="77777777" w:rsidR="00F332F6" w:rsidRPr="007B47B9" w:rsidRDefault="00F332F6" w:rsidP="00F332F6">
            <w:r w:rsidRPr="007B47B9">
              <w:t>9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542727" w14:textId="16A51C60" w:rsidR="00F332F6" w:rsidRPr="007B47B9" w:rsidRDefault="00CC14EF" w:rsidP="00F332F6">
            <w:r w:rsidRPr="007B47B9">
              <w:t>the AUTH invokes the delete post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6EED91" w14:textId="77777777" w:rsidR="00F332F6" w:rsidRPr="007B47B9" w:rsidRDefault="00CC14EF" w:rsidP="00757D59">
            <w:r w:rsidRPr="007B47B9">
              <w:t>a confirmati</w:t>
            </w:r>
            <w:r w:rsidR="00757D59" w:rsidRPr="007B47B9">
              <w:t>on window appears, asking the AUTH</w:t>
            </w:r>
            <w:r w:rsidRPr="007B47B9">
              <w:t xml:space="preserve"> to confirm or cancel the deletion</w:t>
            </w:r>
          </w:p>
        </w:tc>
      </w:tr>
      <w:tr w:rsidR="00F332F6" w:rsidRPr="007B47B9" w14:paraId="2BEFCA2E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1F749" w14:textId="77777777" w:rsidR="00F332F6" w:rsidRPr="007B47B9" w:rsidRDefault="00F332F6" w:rsidP="00F332F6">
            <w:r w:rsidRPr="007B47B9">
              <w:t>10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85974" w14:textId="573E59E1" w:rsidR="00F332F6" w:rsidRPr="007B47B9" w:rsidRDefault="00CC14EF" w:rsidP="00F332F6">
            <w:r w:rsidRPr="007B47B9">
              <w:t>the AUTH confirms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C77E1" w14:textId="77777777" w:rsidR="00F332F6" w:rsidRPr="007B47B9" w:rsidRDefault="00757D59" w:rsidP="00757D59">
            <w:r w:rsidRPr="007B47B9">
              <w:t>the post</w:t>
            </w:r>
            <w:r w:rsidR="00CC14EF" w:rsidRPr="007B47B9">
              <w:t xml:space="preserve"> is deleted</w:t>
            </w:r>
          </w:p>
        </w:tc>
      </w:tr>
      <w:tr w:rsidR="00F332F6" w:rsidRPr="007B47B9" w14:paraId="62CEF3B7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2C1F94" w14:textId="77777777" w:rsidR="00F332F6" w:rsidRPr="007B47B9" w:rsidRDefault="00F332F6" w:rsidP="00F332F6">
            <w:r w:rsidRPr="007B47B9">
              <w:t>11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C43494" w14:textId="77777777" w:rsidR="00F332F6" w:rsidRPr="007B47B9" w:rsidRDefault="00CC14EF" w:rsidP="00F332F6">
            <w:r w:rsidRPr="007B47B9">
              <w:t>the AUTH cancels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1D401" w14:textId="0E0ADFC3" w:rsidR="00F332F6" w:rsidRPr="007B47B9" w:rsidRDefault="00757D59" w:rsidP="00757D59">
            <w:r w:rsidRPr="007B47B9">
              <w:t>the post</w:t>
            </w:r>
            <w:r w:rsidR="00CC14EF" w:rsidRPr="007B47B9">
              <w:t xml:space="preserve"> is not deleted</w:t>
            </w:r>
          </w:p>
        </w:tc>
      </w:tr>
    </w:tbl>
    <w:p w14:paraId="3868AD04" w14:textId="77777777" w:rsidR="00434A5E" w:rsidRPr="007B47B9" w:rsidRDefault="00434A5E" w:rsidP="00207D9C">
      <w:pPr>
        <w:shd w:val="clear" w:color="auto" w:fill="FFFFFF"/>
        <w:rPr>
          <w:rFonts w:ascii="Arial" w:hAnsi="Arial" w:cs="Arial"/>
          <w:vanish/>
          <w:color w:val="333333"/>
          <w:sz w:val="28"/>
          <w:szCs w:val="28"/>
        </w:rPr>
      </w:pPr>
    </w:p>
    <w:p w14:paraId="22C23DC2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5" w:name="_S005"/>
      <w:bookmarkEnd w:id="5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S005</w:t>
      </w:r>
      <w:r w:rsidR="002C7A71"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CC14EF" w:rsidRPr="007B47B9" w14:paraId="5EA38F57" w14:textId="77777777" w:rsidTr="00CC14E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C80403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44E93F8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8F89BB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CC14EF" w:rsidRPr="007B47B9" w14:paraId="5F48E2D0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EF697" w14:textId="77777777" w:rsidR="00CC14EF" w:rsidRPr="007B47B9" w:rsidRDefault="00CC14EF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06CD9C" w14:textId="77777777" w:rsidR="00CC14EF" w:rsidRPr="007B47B9" w:rsidRDefault="00CC14EF">
            <w:r w:rsidRPr="007B47B9">
              <w:t>the AUTH invokes the upload action for a post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A8979" w14:textId="22033707" w:rsidR="006341D1" w:rsidRPr="007B47B9" w:rsidRDefault="00CC14EF" w:rsidP="00E87A12">
            <w:r w:rsidRPr="007B47B9">
              <w:t>a form display</w:t>
            </w:r>
            <w:r w:rsidR="00222241">
              <w:t>s</w:t>
            </w:r>
            <w:r w:rsidRPr="007B47B9">
              <w:t xml:space="preserve"> promp</w:t>
            </w:r>
            <w:r w:rsidR="002A3D78" w:rsidRPr="007B47B9">
              <w:t>ting for a</w:t>
            </w:r>
            <w:r w:rsidRPr="007B47B9">
              <w:t xml:space="preserve"> file</w:t>
            </w:r>
          </w:p>
        </w:tc>
      </w:tr>
      <w:tr w:rsidR="00CC14EF" w:rsidRPr="007B47B9" w14:paraId="43EFC0C2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22925" w14:textId="77777777" w:rsidR="00CC14EF" w:rsidRPr="007B47B9" w:rsidRDefault="00CC14EF">
            <w:r w:rsidRPr="007B47B9">
              <w:t>2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13347" w14:textId="7062DA09" w:rsidR="00CC14EF" w:rsidRPr="007B47B9" w:rsidRDefault="00CC14EF">
            <w:r w:rsidRPr="007B47B9">
              <w:t>the AUTH submits 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90588" w14:textId="77777777" w:rsidR="00CC14EF" w:rsidRPr="007B47B9" w:rsidRDefault="00CC14EF">
            <w:r w:rsidRPr="007B47B9">
              <w:t>the data is saved</w:t>
            </w:r>
          </w:p>
          <w:p w14:paraId="14560AF9" w14:textId="77777777" w:rsidR="00CC14EF" w:rsidRPr="007B47B9" w:rsidRDefault="00CC14EF">
            <w:r w:rsidRPr="007B47B9">
              <w:t>the user is redirected to the page where the user invoked the action</w:t>
            </w:r>
          </w:p>
        </w:tc>
      </w:tr>
      <w:tr w:rsidR="00CC14EF" w:rsidRPr="007B47B9" w14:paraId="7687A7D8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2A532" w14:textId="77777777" w:rsidR="00CC14EF" w:rsidRPr="007B47B9" w:rsidRDefault="00CC14EF">
            <w:r w:rsidRPr="007B47B9">
              <w:t>3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85D62" w14:textId="1B538AF3" w:rsidR="00CC14EF" w:rsidRPr="007B47B9" w:rsidRDefault="00CC14EF">
            <w:r w:rsidRPr="007B47B9">
              <w:t>the AUTH submits invalid data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359DB" w14:textId="77777777" w:rsidR="00CC14EF" w:rsidRPr="007B47B9" w:rsidRDefault="00CC14EF">
            <w:r w:rsidRPr="007B47B9">
              <w:t>messages display explaining any errors</w:t>
            </w:r>
          </w:p>
          <w:p w14:paraId="650B1DEB" w14:textId="77777777" w:rsidR="002A3D78" w:rsidRPr="007B47B9" w:rsidRDefault="002A3D78"/>
        </w:tc>
      </w:tr>
      <w:tr w:rsidR="00CC14EF" w:rsidRPr="007B47B9" w14:paraId="2D8CF1F8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F03C0" w14:textId="77777777" w:rsidR="00CC14EF" w:rsidRPr="007B47B9" w:rsidRDefault="00CC14EF">
            <w:r w:rsidRPr="007B47B9">
              <w:t>4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FC760" w14:textId="77777777" w:rsidR="00CC14EF" w:rsidRPr="007B47B9" w:rsidRDefault="00CC14EF">
            <w:r w:rsidRPr="007B47B9">
              <w:t>the AUTH clicks cancel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07390" w14:textId="6F065388" w:rsidR="00CC14EF" w:rsidRPr="007B47B9" w:rsidRDefault="00CC14EF">
            <w:r w:rsidRPr="007B47B9">
              <w:t xml:space="preserve">the data is not saved </w:t>
            </w:r>
          </w:p>
          <w:p w14:paraId="1C2E0BF2" w14:textId="77777777" w:rsidR="00CC14EF" w:rsidRPr="007B47B9" w:rsidRDefault="00CC14EF">
            <w:r w:rsidRPr="007B47B9">
              <w:t>the user is redirected to the page where the user invoked the action</w:t>
            </w:r>
          </w:p>
        </w:tc>
      </w:tr>
      <w:tr w:rsidR="00CC14EF" w:rsidRPr="007B47B9" w14:paraId="5EFA0F91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B93A2" w14:textId="77777777" w:rsidR="00CC14EF" w:rsidRPr="007B47B9" w:rsidRDefault="00CC14EF">
            <w:r w:rsidRPr="007B47B9">
              <w:t>5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CB6DD8" w14:textId="60BF7EA4" w:rsidR="00CC14EF" w:rsidRPr="007B47B9" w:rsidRDefault="00CC14EF">
            <w:r w:rsidRPr="007B47B9">
              <w:t>the AUTH invokes the delete upload action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1AF97" w14:textId="77777777" w:rsidR="00CC14EF" w:rsidRPr="007B47B9" w:rsidRDefault="00CC14EF">
            <w:r w:rsidRPr="007B47B9">
              <w:t>a confirmation window appears, asking the PTC to confirm or cancel the deletion</w:t>
            </w:r>
          </w:p>
        </w:tc>
      </w:tr>
      <w:tr w:rsidR="00CC14EF" w:rsidRPr="007B47B9" w14:paraId="2AF12352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4141A" w14:textId="77777777" w:rsidR="00CC14EF" w:rsidRPr="007B47B9" w:rsidRDefault="00CC14EF">
            <w:r w:rsidRPr="007B47B9">
              <w:t>6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40EE5" w14:textId="2D6A4BB2" w:rsidR="00CC14EF" w:rsidRPr="007B47B9" w:rsidRDefault="00CC14EF">
            <w:r w:rsidRPr="007B47B9">
              <w:t>the AUTH confirms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C6524" w14:textId="77777777" w:rsidR="00CC14EF" w:rsidRPr="007B47B9" w:rsidRDefault="00545386">
            <w:r w:rsidRPr="007B47B9">
              <w:t>the upload</w:t>
            </w:r>
            <w:r w:rsidR="00CC14EF" w:rsidRPr="007B47B9">
              <w:t xml:space="preserve"> is deleted</w:t>
            </w:r>
          </w:p>
        </w:tc>
      </w:tr>
      <w:tr w:rsidR="00CC14EF" w:rsidRPr="007B47B9" w14:paraId="60BD29E3" w14:textId="77777777" w:rsidTr="00CC14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4C366" w14:textId="77777777" w:rsidR="00CC14EF" w:rsidRPr="007B47B9" w:rsidRDefault="00CC14EF">
            <w:r w:rsidRPr="007B47B9">
              <w:t>7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90C41" w14:textId="77777777" w:rsidR="00CC14EF" w:rsidRPr="007B47B9" w:rsidRDefault="00CC14EF">
            <w:r w:rsidRPr="007B47B9">
              <w:t>the AUTH cancels the deletion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C7D82D" w14:textId="61E6B7A4" w:rsidR="00CC14EF" w:rsidRPr="007B47B9" w:rsidRDefault="00545386">
            <w:r w:rsidRPr="007B47B9">
              <w:t>the upload</w:t>
            </w:r>
            <w:r w:rsidR="00CC14EF" w:rsidRPr="007B47B9">
              <w:t xml:space="preserve"> is not deleted</w:t>
            </w:r>
          </w:p>
        </w:tc>
      </w:tr>
    </w:tbl>
    <w:p w14:paraId="53FCC6E6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6" w:name="_S006"/>
      <w:bookmarkEnd w:id="6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S006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3600"/>
        <w:gridCol w:w="4942"/>
      </w:tblGrid>
      <w:tr w:rsidR="00CC14EF" w:rsidRPr="007B47B9" w14:paraId="032C8518" w14:textId="77777777" w:rsidTr="006341D1">
        <w:trPr>
          <w:tblHeader/>
        </w:trPr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6752CD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E055DE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24B05DC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CC14EF" w:rsidRPr="007B47B9" w14:paraId="71C6F725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A97B9" w14:textId="77777777" w:rsidR="00CC14EF" w:rsidRPr="007B47B9" w:rsidRDefault="00CC14EF">
            <w:r w:rsidRPr="007B47B9">
              <w:t>1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B8247" w14:textId="77777777" w:rsidR="00CC14EF" w:rsidRPr="007B47B9" w:rsidRDefault="00CC14EF">
            <w:r w:rsidRPr="007B47B9">
              <w:t>the ANON navigates to the website's landing page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1C81D" w14:textId="77777777" w:rsidR="00CC14EF" w:rsidRPr="007B47B9" w:rsidRDefault="00CC14EF">
            <w:r w:rsidRPr="007B47B9">
              <w:t> the 10 latest posts are shown</w:t>
            </w:r>
          </w:p>
        </w:tc>
      </w:tr>
      <w:tr w:rsidR="00CC14EF" w:rsidRPr="007B47B9" w14:paraId="6461DEBB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434F5" w14:textId="77777777" w:rsidR="00CC14EF" w:rsidRPr="007B47B9" w:rsidRDefault="00CC14EF" w:rsidP="00CC14EF">
            <w:r w:rsidRPr="007B47B9">
              <w:t>2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09836" w14:textId="6B1FEF75" w:rsidR="00CC14EF" w:rsidRPr="007B47B9" w:rsidRDefault="00CC14EF" w:rsidP="00CC14EF">
            <w:r w:rsidRPr="007B47B9">
              <w:t>the ANON clicks the next page link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C172C" w14:textId="43325663" w:rsidR="00CC14EF" w:rsidRPr="007B47B9" w:rsidRDefault="00CC14EF" w:rsidP="00CC14EF">
            <w:r w:rsidRPr="007B47B9">
              <w:t>the next 10 latest posts are shown</w:t>
            </w:r>
          </w:p>
        </w:tc>
      </w:tr>
      <w:tr w:rsidR="00CC14EF" w:rsidRPr="007B47B9" w14:paraId="699E7D26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A8D6B" w14:textId="77777777" w:rsidR="00CC14EF" w:rsidRPr="007B47B9" w:rsidRDefault="00CC14EF" w:rsidP="00CC14EF">
            <w:r w:rsidRPr="007B47B9">
              <w:t>3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000169" w14:textId="77777777" w:rsidR="00CC14EF" w:rsidRPr="007B47B9" w:rsidRDefault="00CC14EF" w:rsidP="00CC14EF">
            <w:r w:rsidRPr="007B47B9">
              <w:t>the ANON clicks the last page link 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42F42E" w14:textId="77777777" w:rsidR="006C7FA4" w:rsidRPr="007B47B9" w:rsidRDefault="00CC14EF" w:rsidP="007B47B9">
            <w:r w:rsidRPr="007B47B9">
              <w:t> the 10 oldest posts are shown</w:t>
            </w:r>
          </w:p>
        </w:tc>
      </w:tr>
      <w:tr w:rsidR="00CC14EF" w:rsidRPr="007B47B9" w14:paraId="1C0CD599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3FF23" w14:textId="77777777" w:rsidR="00CC14EF" w:rsidRPr="007B47B9" w:rsidRDefault="00CC14EF" w:rsidP="00CC14EF">
            <w:r w:rsidRPr="007B47B9">
              <w:t>4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F9D81" w14:textId="7D28E99B" w:rsidR="00CC14EF" w:rsidRPr="007B47B9" w:rsidRDefault="00CC14EF" w:rsidP="00CC14EF">
            <w:r w:rsidRPr="007B47B9">
              <w:t>the ANON clicks the previous page link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A5C1E" w14:textId="77777777" w:rsidR="00CC14EF" w:rsidRPr="007B47B9" w:rsidRDefault="00CC14EF" w:rsidP="00CC14EF">
            <w:r w:rsidRPr="007B47B9">
              <w:t>the next 10 oldest posts are shown</w:t>
            </w:r>
          </w:p>
        </w:tc>
      </w:tr>
      <w:tr w:rsidR="00CC14EF" w:rsidRPr="007B47B9" w14:paraId="2B664206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B1B3C" w14:textId="77777777" w:rsidR="00CC14EF" w:rsidRPr="007B47B9" w:rsidRDefault="00CC14EF" w:rsidP="00CC14EF">
            <w:r w:rsidRPr="007B47B9">
              <w:t>5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009FAB" w14:textId="77777777" w:rsidR="00CC14EF" w:rsidRPr="007B47B9" w:rsidRDefault="00CC14EF" w:rsidP="00CC14EF">
            <w:r w:rsidRPr="007B47B9">
              <w:t>the ANON clicks the first page link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FA38EA" w14:textId="77777777" w:rsidR="00CC14EF" w:rsidRPr="007B47B9" w:rsidRDefault="00CC14EF" w:rsidP="00CC14EF">
            <w:r w:rsidRPr="007B47B9">
              <w:t>the 10 latest posts are shown </w:t>
            </w:r>
          </w:p>
        </w:tc>
      </w:tr>
      <w:tr w:rsidR="00CC14EF" w:rsidRPr="007B47B9" w14:paraId="0A6CEFCD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FB1EE" w14:textId="77777777" w:rsidR="00CC14EF" w:rsidRPr="007B47B9" w:rsidRDefault="00CC14EF" w:rsidP="00CC14EF">
            <w:r w:rsidRPr="007B47B9">
              <w:t>6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9B175" w14:textId="2596D0C1" w:rsidR="00CC14EF" w:rsidRPr="007B47B9" w:rsidRDefault="00CC14EF" w:rsidP="00CC14EF">
            <w:r w:rsidRPr="007B47B9">
              <w:t>the ANON enters a search term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99F9C" w14:textId="77777777" w:rsidR="00CC14EF" w:rsidRPr="007B47B9" w:rsidRDefault="00CC14EF" w:rsidP="00CC14EF">
            <w:r w:rsidRPr="007B47B9">
              <w:t>comments with titles that contain the search term are listed</w:t>
            </w:r>
          </w:p>
        </w:tc>
      </w:tr>
      <w:tr w:rsidR="00CC14EF" w:rsidRPr="007B47B9" w14:paraId="7A35071E" w14:textId="77777777" w:rsidTr="006341D1">
        <w:tc>
          <w:tcPr>
            <w:tcW w:w="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853EE" w14:textId="77777777" w:rsidR="00CC14EF" w:rsidRPr="007B47B9" w:rsidRDefault="00CC14EF" w:rsidP="00CC14EF">
            <w:r w:rsidRPr="007B47B9">
              <w:t>7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89DBD" w14:textId="77777777" w:rsidR="00CC14EF" w:rsidRPr="007B47B9" w:rsidRDefault="00CC14EF" w:rsidP="00CC14EF">
            <w:r w:rsidRPr="007B47B9">
              <w:t>the ANON clicks on the title of a post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8320D" w14:textId="25D32FE4" w:rsidR="00CC14EF" w:rsidRPr="007B47B9" w:rsidRDefault="00CC14EF" w:rsidP="00CC14EF">
            <w:r w:rsidRPr="007B47B9">
              <w:t>the post is shown along with its comments and uploads</w:t>
            </w:r>
          </w:p>
        </w:tc>
      </w:tr>
    </w:tbl>
    <w:p w14:paraId="5F5F0767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7" w:name="_S007"/>
      <w:bookmarkEnd w:id="7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S007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CC14EF" w:rsidRPr="007B47B9" w14:paraId="0EEA0AEC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ABDDD9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B6AA918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5E5E0B2" w14:textId="77777777" w:rsidR="00CC14EF" w:rsidRPr="007B47B9" w:rsidRDefault="00CC14EF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CC14EF" w:rsidRPr="007B47B9" w14:paraId="2A4C928D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1B5C2" w14:textId="77777777" w:rsidR="00CC14EF" w:rsidRPr="007B47B9" w:rsidRDefault="00CC14EF" w:rsidP="00CC14EF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6ABE5" w14:textId="77777777" w:rsidR="00CC14EF" w:rsidRPr="007B47B9" w:rsidRDefault="00CC14EF" w:rsidP="00CC14EF">
            <w:r w:rsidRPr="007B47B9">
              <w:t>the ANON sees the title of a post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4D308F" w14:textId="77777777" w:rsidR="00CC14EF" w:rsidRPr="007B47B9" w:rsidRDefault="00CC14EF" w:rsidP="00CC14EF">
            <w:r w:rsidRPr="007B47B9">
              <w:t>the author and last edited datetime for the post are visible</w:t>
            </w:r>
          </w:p>
        </w:tc>
      </w:tr>
    </w:tbl>
    <w:p w14:paraId="569EF254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8" w:name="_S008"/>
      <w:bookmarkEnd w:id="8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S008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42"/>
      </w:tblGrid>
      <w:tr w:rsidR="000D4476" w:rsidRPr="007B47B9" w14:paraId="041E8E84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C368D1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98EDC6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6E68238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0D4476" w:rsidRPr="007B47B9" w14:paraId="7F765A3B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E0E49" w14:textId="77777777" w:rsidR="000D4476" w:rsidRPr="007B47B9" w:rsidRDefault="000D447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6C012" w14:textId="77777777" w:rsidR="000D4476" w:rsidRPr="007B47B9" w:rsidRDefault="000D4476">
            <w:r w:rsidRPr="007B47B9">
              <w:t>the ANON sees the title of a comment</w:t>
            </w:r>
          </w:p>
        </w:tc>
        <w:tc>
          <w:tcPr>
            <w:tcW w:w="4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312D5" w14:textId="77777777" w:rsidR="000D4476" w:rsidRPr="007B47B9" w:rsidRDefault="000D4476">
            <w:r w:rsidRPr="007B47B9">
              <w:t>the author and last edited datetime for the comment are visible </w:t>
            </w:r>
          </w:p>
        </w:tc>
      </w:tr>
    </w:tbl>
    <w:p w14:paraId="7A707600" w14:textId="77777777" w:rsidR="00545386" w:rsidRPr="007B47B9" w:rsidRDefault="00545386" w:rsidP="00545386">
      <w:bookmarkStart w:id="9" w:name="_S009"/>
      <w:bookmarkEnd w:id="9"/>
    </w:p>
    <w:p w14:paraId="476BE5D8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S009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617"/>
        <w:gridCol w:w="4950"/>
      </w:tblGrid>
      <w:tr w:rsidR="000D4476" w:rsidRPr="007B47B9" w14:paraId="3DADC2FE" w14:textId="77777777" w:rsidTr="000D44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15D7573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6F786C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4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46B9130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0D4476" w:rsidRPr="007B47B9" w14:paraId="68849F80" w14:textId="77777777" w:rsidTr="000D44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E5AF8" w14:textId="77777777" w:rsidR="000D4476" w:rsidRPr="007B47B9" w:rsidRDefault="000D4476">
            <w:r w:rsidRPr="007B47B9">
              <w:t>1</w:t>
            </w:r>
          </w:p>
        </w:tc>
        <w:tc>
          <w:tcPr>
            <w:tcW w:w="3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4CDFB" w14:textId="77777777" w:rsidR="000D4476" w:rsidRPr="007B47B9" w:rsidRDefault="000D4476">
            <w:r w:rsidRPr="007B47B9">
              <w:t>the ANON invokes the download action</w:t>
            </w:r>
          </w:p>
        </w:tc>
        <w:tc>
          <w:tcPr>
            <w:tcW w:w="4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F19FB" w14:textId="77777777" w:rsidR="000D4476" w:rsidRPr="007B47B9" w:rsidRDefault="000D4476">
            <w:r w:rsidRPr="007B47B9">
              <w:t> the file is downloaded</w:t>
            </w:r>
          </w:p>
        </w:tc>
      </w:tr>
    </w:tbl>
    <w:p w14:paraId="42E7F23A" w14:textId="77777777" w:rsidR="007B47B9" w:rsidRDefault="007B47B9" w:rsidP="007B47B9">
      <w:bookmarkStart w:id="10" w:name="_S010"/>
      <w:bookmarkEnd w:id="10"/>
    </w:p>
    <w:p w14:paraId="57447728" w14:textId="77777777" w:rsidR="007B47B9" w:rsidRDefault="007B47B9" w:rsidP="007B47B9"/>
    <w:p w14:paraId="789C1C6F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S010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208"/>
        <w:gridCol w:w="5351"/>
      </w:tblGrid>
      <w:tr w:rsidR="000D4476" w:rsidRPr="007B47B9" w14:paraId="77378DCB" w14:textId="77777777" w:rsidTr="00207D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7FBC58A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D5F24F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ABD9CDD" w14:textId="77777777" w:rsidR="000D4476" w:rsidRPr="007B47B9" w:rsidRDefault="000D4476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0D4476" w:rsidRPr="007B47B9" w14:paraId="348F78DD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797D6" w14:textId="77777777" w:rsidR="000D4476" w:rsidRPr="007B47B9" w:rsidRDefault="000D4476">
            <w:r w:rsidRPr="007B47B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98C695" w14:textId="77777777" w:rsidR="000D4476" w:rsidRPr="007B47B9" w:rsidRDefault="000D4476">
            <w:r w:rsidRPr="007B47B9">
              <w:t>the COMET invokes the add comment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713CE" w14:textId="31E10503" w:rsidR="000D4476" w:rsidRPr="007B47B9" w:rsidRDefault="000D4476">
            <w:r w:rsidRPr="007B47B9">
              <w:t>a form will display prompting for the comment's title and content</w:t>
            </w:r>
          </w:p>
        </w:tc>
      </w:tr>
      <w:tr w:rsidR="000D4476" w:rsidRPr="007B47B9" w14:paraId="6386DC84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C8482" w14:textId="77777777" w:rsidR="000D4476" w:rsidRPr="007B47B9" w:rsidRDefault="000D4476">
            <w:r w:rsidRPr="007B47B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46159" w14:textId="77777777" w:rsidR="000D4476" w:rsidRPr="007B47B9" w:rsidRDefault="000D4476">
            <w:r w:rsidRPr="007B47B9">
              <w:t> the COMET submits 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73906" w14:textId="77777777" w:rsidR="000D4476" w:rsidRPr="007B47B9" w:rsidRDefault="000D4476">
            <w:r w:rsidRPr="007B47B9">
              <w:t xml:space="preserve">the data is saved </w:t>
            </w:r>
          </w:p>
          <w:p w14:paraId="6D835CAA" w14:textId="77777777" w:rsidR="000D4476" w:rsidRPr="007B47B9" w:rsidRDefault="000D4476">
            <w:r w:rsidRPr="007B47B9">
              <w:t>the user is redirected to the page where the user invoked the action</w:t>
            </w:r>
          </w:p>
        </w:tc>
      </w:tr>
      <w:tr w:rsidR="000D4476" w:rsidRPr="007B47B9" w14:paraId="31DE563F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6B069" w14:textId="77777777" w:rsidR="000D4476" w:rsidRPr="007B47B9" w:rsidRDefault="000D4476">
            <w:r w:rsidRPr="007B47B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A7AAC" w14:textId="77777777" w:rsidR="000D4476" w:rsidRPr="007B47B9" w:rsidRDefault="000D4476">
            <w:r w:rsidRPr="007B47B9">
              <w:t>the COMET submits invalid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0D9C0" w14:textId="77777777" w:rsidR="000D4476" w:rsidRPr="007B47B9" w:rsidRDefault="000D4476">
            <w:r w:rsidRPr="007B47B9">
              <w:t> messages display explaining any errors</w:t>
            </w:r>
          </w:p>
        </w:tc>
      </w:tr>
      <w:tr w:rsidR="000D4476" w:rsidRPr="007B47B9" w14:paraId="71C6EFB0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F6AE8" w14:textId="77777777" w:rsidR="000D4476" w:rsidRPr="007B47B9" w:rsidRDefault="000D4476">
            <w:r w:rsidRPr="007B47B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50CB7" w14:textId="77777777" w:rsidR="000D4476" w:rsidRPr="007B47B9" w:rsidRDefault="000D4476">
            <w:r w:rsidRPr="007B47B9">
              <w:t> the COMET clicks 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5986F" w14:textId="77777777" w:rsidR="000D4476" w:rsidRPr="007B47B9" w:rsidRDefault="000D4476">
            <w:r w:rsidRPr="007B47B9">
              <w:t xml:space="preserve">the data is not saved </w:t>
            </w:r>
          </w:p>
          <w:p w14:paraId="61C58688" w14:textId="77777777" w:rsidR="000D4476" w:rsidRPr="007B47B9" w:rsidRDefault="000D4476">
            <w:r w:rsidRPr="007B47B9">
              <w:t>the user is redirected to the page where the user invoked the action</w:t>
            </w:r>
          </w:p>
        </w:tc>
      </w:tr>
      <w:tr w:rsidR="000D4476" w:rsidRPr="007B47B9" w14:paraId="74FC4DBC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61C6F" w14:textId="77777777" w:rsidR="000D4476" w:rsidRPr="007B47B9" w:rsidRDefault="000D4476">
            <w:r w:rsidRPr="007B47B9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DC4EF" w14:textId="6B21625C" w:rsidR="000D4476" w:rsidRPr="007B47B9" w:rsidRDefault="000D4476">
            <w:r w:rsidRPr="007B47B9">
              <w:t xml:space="preserve">the COMET invokes the edit </w:t>
            </w:r>
            <w:r w:rsidR="007416A2" w:rsidRPr="007B47B9">
              <w:t>comment</w:t>
            </w:r>
            <w:r w:rsidRPr="007B47B9">
              <w:t xml:space="preserve">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8F358" w14:textId="77777777" w:rsidR="000D4476" w:rsidRPr="007B47B9" w:rsidRDefault="000D4476">
            <w:r w:rsidRPr="007B47B9">
              <w:t>a form is displayed with current data populated</w:t>
            </w:r>
          </w:p>
        </w:tc>
      </w:tr>
      <w:tr w:rsidR="000D4476" w:rsidRPr="007B47B9" w14:paraId="5CE861AE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F0C2D" w14:textId="77777777" w:rsidR="000D4476" w:rsidRPr="007B47B9" w:rsidRDefault="000D4476">
            <w:r w:rsidRPr="007B47B9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C2DCF6" w14:textId="77777777" w:rsidR="000D4476" w:rsidRPr="007B47B9" w:rsidRDefault="000D4476">
            <w:r w:rsidRPr="007B47B9">
              <w:t>the COMET submits 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38F34" w14:textId="7AC74773" w:rsidR="000D4476" w:rsidRPr="007B47B9" w:rsidRDefault="000D4476">
            <w:r w:rsidRPr="007B47B9">
              <w:t>the data is saved</w:t>
            </w:r>
          </w:p>
          <w:p w14:paraId="6EB97C74" w14:textId="77777777" w:rsidR="000D4476" w:rsidRPr="007B47B9" w:rsidRDefault="000D4476">
            <w:r w:rsidRPr="007B47B9">
              <w:t>the user is redirected to the page where the user invoked the action</w:t>
            </w:r>
          </w:p>
        </w:tc>
      </w:tr>
      <w:tr w:rsidR="000D4476" w:rsidRPr="007B47B9" w14:paraId="5BE63F96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F82DA5" w14:textId="77777777" w:rsidR="000D4476" w:rsidRPr="007B47B9" w:rsidRDefault="000D4476">
            <w:r w:rsidRPr="007B47B9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C0030" w14:textId="4A0CF37F" w:rsidR="000D4476" w:rsidRPr="007B47B9" w:rsidRDefault="000D4476">
            <w:r w:rsidRPr="007B47B9">
              <w:t>the COMET submits invalid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004D4" w14:textId="77777777" w:rsidR="000D4476" w:rsidRPr="007B47B9" w:rsidRDefault="000D4476">
            <w:pPr>
              <w:pStyle w:val="NormalWeb"/>
              <w:spacing w:before="0" w:beforeAutospacing="0" w:after="0" w:afterAutospacing="0"/>
            </w:pPr>
            <w:r w:rsidRPr="007B47B9">
              <w:t>messages display explaining any errors</w:t>
            </w:r>
          </w:p>
        </w:tc>
      </w:tr>
      <w:tr w:rsidR="000D4476" w:rsidRPr="007B47B9" w14:paraId="298844E6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24006" w14:textId="77777777" w:rsidR="000D4476" w:rsidRPr="007B47B9" w:rsidRDefault="000D4476">
            <w:r w:rsidRPr="007B47B9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EFA8C" w14:textId="77777777" w:rsidR="000D4476" w:rsidRPr="007B47B9" w:rsidRDefault="000D4476">
            <w:r w:rsidRPr="007B47B9">
              <w:t>the COMET clicks 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EBAED" w14:textId="6DE63E8D" w:rsidR="000D4476" w:rsidRPr="007B47B9" w:rsidRDefault="000D4476">
            <w:r w:rsidRPr="007B47B9">
              <w:t>the data is not saved</w:t>
            </w:r>
          </w:p>
          <w:p w14:paraId="7EB60FC7" w14:textId="77777777" w:rsidR="000D4476" w:rsidRPr="007B47B9" w:rsidRDefault="000D4476">
            <w:r w:rsidRPr="007B47B9">
              <w:t>the user is redirected to the page where the user invoked the action</w:t>
            </w:r>
          </w:p>
        </w:tc>
      </w:tr>
      <w:tr w:rsidR="000D4476" w:rsidRPr="007B47B9" w14:paraId="02367974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7EBEA" w14:textId="77777777" w:rsidR="000D4476" w:rsidRPr="007B47B9" w:rsidRDefault="000D4476">
            <w:r w:rsidRPr="007B47B9"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27155" w14:textId="34FAAB3F" w:rsidR="000D4476" w:rsidRPr="007B47B9" w:rsidRDefault="000D4476">
            <w:r w:rsidRPr="007B47B9">
              <w:t>the COMET invokes the delete comment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B2B780" w14:textId="77777777" w:rsidR="000D4476" w:rsidRPr="007B47B9" w:rsidRDefault="000D4476">
            <w:r w:rsidRPr="007B47B9">
              <w:t>a confirmatio</w:t>
            </w:r>
            <w:r w:rsidR="0035182F" w:rsidRPr="007B47B9">
              <w:t>n window appears, asking the COMET</w:t>
            </w:r>
            <w:r w:rsidRPr="007B47B9">
              <w:t xml:space="preserve"> to confirm or cancel the deletion</w:t>
            </w:r>
          </w:p>
        </w:tc>
      </w:tr>
      <w:tr w:rsidR="000D4476" w:rsidRPr="007B47B9" w14:paraId="3490F551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E0358" w14:textId="77777777" w:rsidR="000D4476" w:rsidRPr="007B47B9" w:rsidRDefault="000D4476">
            <w:r w:rsidRPr="007B47B9"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34D9E" w14:textId="77777777" w:rsidR="000D4476" w:rsidRPr="007B47B9" w:rsidRDefault="000D4476">
            <w:r w:rsidRPr="007B47B9">
              <w:t> the COMET confirms the 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5808A" w14:textId="77777777" w:rsidR="000D4476" w:rsidRPr="007B47B9" w:rsidRDefault="0035182F">
            <w:r w:rsidRPr="007B47B9">
              <w:t>the comment</w:t>
            </w:r>
            <w:r w:rsidR="000D4476" w:rsidRPr="007B47B9">
              <w:t xml:space="preserve"> is deleted</w:t>
            </w:r>
          </w:p>
        </w:tc>
      </w:tr>
      <w:tr w:rsidR="000D4476" w:rsidRPr="007B47B9" w14:paraId="461F851A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1FED55" w14:textId="77777777" w:rsidR="000D4476" w:rsidRPr="007B47B9" w:rsidRDefault="000D4476" w:rsidP="000D4476">
            <w:r w:rsidRPr="007B47B9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E0A59A" w14:textId="77777777" w:rsidR="000D4476" w:rsidRPr="007B47B9" w:rsidRDefault="000D4476" w:rsidP="000D4476">
            <w:r w:rsidRPr="007B47B9">
              <w:t>the COMET cancels the 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3DE8FA" w14:textId="77777777" w:rsidR="000D4476" w:rsidRPr="007B47B9" w:rsidRDefault="0035182F" w:rsidP="000D4476">
            <w:r w:rsidRPr="007B47B9">
              <w:t>the comment</w:t>
            </w:r>
            <w:r w:rsidR="000D4476" w:rsidRPr="007B47B9">
              <w:t xml:space="preserve"> is not deleted</w:t>
            </w:r>
          </w:p>
        </w:tc>
      </w:tr>
    </w:tbl>
    <w:p w14:paraId="42421ED2" w14:textId="77777777" w:rsidR="00C07950" w:rsidRPr="007B47B9" w:rsidRDefault="00C07950" w:rsidP="00C07950"/>
    <w:p w14:paraId="7DA53919" w14:textId="77777777" w:rsidR="00C07950" w:rsidRPr="007B47B9" w:rsidRDefault="00C07950" w:rsidP="00207D9C">
      <w:pPr>
        <w:shd w:val="clear" w:color="auto" w:fill="FFFFFF"/>
        <w:rPr>
          <w:rFonts w:ascii="Arial" w:hAnsi="Arial" w:cs="Arial"/>
          <w:vanish/>
          <w:color w:val="333333"/>
          <w:sz w:val="28"/>
          <w:szCs w:val="28"/>
        </w:rPr>
      </w:pPr>
    </w:p>
    <w:p w14:paraId="468C79FB" w14:textId="77777777" w:rsidR="00207D9C" w:rsidRPr="007B47B9" w:rsidRDefault="00207D9C" w:rsidP="00207D9C">
      <w:pPr>
        <w:pStyle w:val="Heading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bookmarkStart w:id="11" w:name="_S011"/>
      <w:bookmarkEnd w:id="11"/>
      <w:r w:rsidRPr="007B47B9">
        <w:rPr>
          <w:rFonts w:ascii="Arial" w:hAnsi="Arial" w:cs="Arial"/>
          <w:b w:val="0"/>
          <w:bCs w:val="0"/>
          <w:color w:val="333333"/>
          <w:sz w:val="28"/>
          <w:szCs w:val="28"/>
        </w:rPr>
        <w:t>S011 </w:t>
      </w:r>
      <w:r w:rsidR="007B47B9">
        <w:rPr>
          <w:rFonts w:ascii="Arial" w:hAnsi="Arial" w:cs="Arial"/>
          <w:b w:val="0"/>
          <w:bCs w:val="0"/>
          <w:color w:val="333333"/>
          <w:sz w:val="28"/>
          <w:szCs w:val="28"/>
        </w:rPr>
        <w:t>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557"/>
        <w:gridCol w:w="5002"/>
      </w:tblGrid>
      <w:tr w:rsidR="004D1D79" w:rsidRPr="007B47B9" w14:paraId="3C74DD8B" w14:textId="77777777" w:rsidTr="00207D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305C71" w14:textId="77777777" w:rsidR="004D1D79" w:rsidRPr="007B47B9" w:rsidRDefault="004D1D79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570EC0" w14:textId="77777777" w:rsidR="004D1D79" w:rsidRPr="007B47B9" w:rsidRDefault="004D1D79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When...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DDC254" w14:textId="77777777" w:rsidR="004D1D79" w:rsidRPr="007B47B9" w:rsidRDefault="004D1D79" w:rsidP="00207D9C">
            <w:pPr>
              <w:rPr>
                <w:b/>
                <w:bCs/>
                <w:color w:val="333333"/>
              </w:rPr>
            </w:pPr>
            <w:r w:rsidRPr="007B47B9">
              <w:rPr>
                <w:b/>
                <w:bCs/>
                <w:color w:val="333333"/>
              </w:rPr>
              <w:t>Then...</w:t>
            </w:r>
          </w:p>
        </w:tc>
      </w:tr>
      <w:tr w:rsidR="004D1D79" w:rsidRPr="007B47B9" w14:paraId="198263E5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3ECD8" w14:textId="77777777" w:rsidR="004D1D79" w:rsidRPr="007B47B9" w:rsidRDefault="004D1D79">
            <w:r w:rsidRPr="007B47B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20206" w14:textId="77777777" w:rsidR="004D1D79" w:rsidRPr="007B47B9" w:rsidRDefault="004D1D79">
            <w:r w:rsidRPr="007B47B9">
              <w:t>the ANON invokes the create account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454B5" w14:textId="0F886BD4" w:rsidR="004D1D79" w:rsidRPr="007B47B9" w:rsidRDefault="004D1D79">
            <w:r w:rsidRPr="007B47B9">
              <w:t>a form will display prompting for a username, password, and email</w:t>
            </w:r>
          </w:p>
        </w:tc>
      </w:tr>
      <w:tr w:rsidR="004D1D79" w:rsidRPr="007B47B9" w14:paraId="43B235D1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F0E40" w14:textId="77777777" w:rsidR="004D1D79" w:rsidRPr="007B47B9" w:rsidRDefault="004D1D79">
            <w:r w:rsidRPr="007B47B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280B9" w14:textId="7F9D529E" w:rsidR="004D1D79" w:rsidRPr="007B47B9" w:rsidRDefault="004D1D79">
            <w:r w:rsidRPr="007B47B9">
              <w:t>the ANON submits 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0FA06" w14:textId="77777777" w:rsidR="004D1D79" w:rsidRPr="007B47B9" w:rsidRDefault="004D1D79">
            <w:r w:rsidRPr="007B47B9">
              <w:t xml:space="preserve">the data is saved </w:t>
            </w:r>
          </w:p>
          <w:p w14:paraId="51E4703A" w14:textId="77777777" w:rsidR="004D1D79" w:rsidRPr="007B47B9" w:rsidRDefault="004D1D79">
            <w:r w:rsidRPr="007B47B9">
              <w:t>the user is redirected to the page where the user invoked the action</w:t>
            </w:r>
          </w:p>
        </w:tc>
      </w:tr>
      <w:tr w:rsidR="004D1D79" w:rsidRPr="007B47B9" w14:paraId="7A0CDFD9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C76294" w14:textId="77777777" w:rsidR="004D1D79" w:rsidRPr="007B47B9" w:rsidRDefault="004D1D79">
            <w:r w:rsidRPr="007B47B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D7E77" w14:textId="77777777" w:rsidR="004D1D79" w:rsidRPr="007B47B9" w:rsidRDefault="004D1D79">
            <w:r w:rsidRPr="007B47B9">
              <w:t>the ANON submits invalid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965A2" w14:textId="517776DA" w:rsidR="004D1D79" w:rsidRPr="007B47B9" w:rsidRDefault="004D1D79">
            <w:r w:rsidRPr="007B47B9">
              <w:t>messages display explaining any errors</w:t>
            </w:r>
          </w:p>
        </w:tc>
      </w:tr>
      <w:tr w:rsidR="004D1D79" w:rsidRPr="007B47B9" w14:paraId="33578721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48C87" w14:textId="77777777" w:rsidR="004D1D79" w:rsidRPr="007B47B9" w:rsidRDefault="004D1D79">
            <w:r w:rsidRPr="007B47B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C00B41" w14:textId="6F1761FC" w:rsidR="004D1D79" w:rsidRPr="007B47B9" w:rsidRDefault="004D1D79">
            <w:r w:rsidRPr="007B47B9">
              <w:t>the ANON clicks 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CB240" w14:textId="77777777" w:rsidR="004D1D79" w:rsidRPr="007B47B9" w:rsidRDefault="004D1D79">
            <w:r w:rsidRPr="007B47B9">
              <w:t>the data is not saved</w:t>
            </w:r>
          </w:p>
          <w:p w14:paraId="66CF21FB" w14:textId="77777777" w:rsidR="004D1D79" w:rsidRPr="007B47B9" w:rsidRDefault="004D1D79">
            <w:r w:rsidRPr="007B47B9">
              <w:t>the user is redirected to the page where the user invoked the action</w:t>
            </w:r>
          </w:p>
        </w:tc>
      </w:tr>
      <w:tr w:rsidR="004D1D79" w:rsidRPr="007B47B9" w14:paraId="685EF8B0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7DAE0" w14:textId="77777777" w:rsidR="004D1D79" w:rsidRPr="007B47B9" w:rsidRDefault="004D1D79" w:rsidP="004D1D79">
            <w:r w:rsidRPr="007B47B9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48DB4" w14:textId="6F16E3C0" w:rsidR="004D1D79" w:rsidRPr="007B47B9" w:rsidRDefault="004D1D79" w:rsidP="004D1D79">
            <w:r w:rsidRPr="007B47B9">
              <w:t>the COMET invokes the edit my account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D136C" w14:textId="77777777" w:rsidR="004D1D79" w:rsidRPr="007B47B9" w:rsidRDefault="004D1D79" w:rsidP="004D1D79">
            <w:r w:rsidRPr="007B47B9">
              <w:t>a form is displayed with current data populated</w:t>
            </w:r>
          </w:p>
        </w:tc>
      </w:tr>
      <w:tr w:rsidR="004D1D79" w:rsidRPr="007B47B9" w14:paraId="3B6838D6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776BB4" w14:textId="77777777" w:rsidR="004D1D79" w:rsidRPr="007B47B9" w:rsidRDefault="000A265F" w:rsidP="004D1D79">
            <w:r w:rsidRPr="007B47B9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BA437" w14:textId="77777777" w:rsidR="004D1D79" w:rsidRPr="007B47B9" w:rsidRDefault="004D1D79" w:rsidP="004D1D79">
            <w:r w:rsidRPr="007B47B9">
              <w:t>the COMET submits 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87CB4A" w14:textId="5C2C2978" w:rsidR="004D1D79" w:rsidRPr="007B47B9" w:rsidRDefault="004D1D79" w:rsidP="004D1D79">
            <w:r w:rsidRPr="007B47B9">
              <w:t>the data is saved</w:t>
            </w:r>
          </w:p>
          <w:p w14:paraId="568EB2A5" w14:textId="77777777" w:rsidR="000A265F" w:rsidRPr="007B47B9" w:rsidRDefault="000A265F" w:rsidP="004D1D79">
            <w:r w:rsidRPr="007B47B9">
              <w:t>the user is redirected to the page where the user invoked the action</w:t>
            </w:r>
          </w:p>
        </w:tc>
      </w:tr>
      <w:tr w:rsidR="004D1D79" w:rsidRPr="007B47B9" w14:paraId="38D2B0A1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93BDE" w14:textId="77777777" w:rsidR="004D1D79" w:rsidRPr="007B47B9" w:rsidRDefault="000A265F" w:rsidP="004D1D79">
            <w:r w:rsidRPr="007B47B9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6A20" w14:textId="253FD004" w:rsidR="004D1D79" w:rsidRPr="007B47B9" w:rsidRDefault="000A265F" w:rsidP="004D1D79">
            <w:r w:rsidRPr="007B47B9">
              <w:t>the COMET submits invalid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A6031F" w14:textId="77777777" w:rsidR="004D1D79" w:rsidRPr="007B47B9" w:rsidRDefault="000A265F" w:rsidP="004D1D79">
            <w:pPr>
              <w:pStyle w:val="NormalWeb"/>
              <w:spacing w:before="0" w:beforeAutospacing="0" w:after="0" w:afterAutospacing="0"/>
            </w:pPr>
            <w:r w:rsidRPr="007B47B9">
              <w:t>messages display explaining any errors</w:t>
            </w:r>
          </w:p>
        </w:tc>
      </w:tr>
      <w:tr w:rsidR="004D1D79" w14:paraId="4E85AE1B" w14:textId="77777777" w:rsidTr="00207D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EDE58" w14:textId="77777777" w:rsidR="004D1D79" w:rsidRPr="007B47B9" w:rsidRDefault="000A265F" w:rsidP="004D1D79">
            <w:r w:rsidRPr="007B47B9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47EE1" w14:textId="77777777" w:rsidR="004D1D79" w:rsidRPr="007B47B9" w:rsidRDefault="000A265F" w:rsidP="004D1D79">
            <w:r w:rsidRPr="007B47B9">
              <w:t>the COMET clicks 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45E52" w14:textId="1C1BE0C1" w:rsidR="004D1D79" w:rsidRPr="007B47B9" w:rsidRDefault="000A265F" w:rsidP="004D1D79">
            <w:r w:rsidRPr="007B47B9">
              <w:t>the data is not saved</w:t>
            </w:r>
          </w:p>
          <w:p w14:paraId="1DD34EE0" w14:textId="77777777" w:rsidR="000A265F" w:rsidRDefault="000A265F" w:rsidP="004D1D79">
            <w:r w:rsidRPr="007B47B9">
              <w:t>the user is redirected to the page where the user invoked the action</w:t>
            </w:r>
          </w:p>
        </w:tc>
      </w:tr>
    </w:tbl>
    <w:p w14:paraId="79752DA1" w14:textId="77777777" w:rsidR="00207D9C" w:rsidRDefault="00207D9C"/>
    <w:sectPr w:rsidR="00207D9C" w:rsidSect="00BD6CCD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D804B" w14:textId="77777777" w:rsidR="00DC5CDF" w:rsidRDefault="00DC5CDF" w:rsidP="001C5956">
      <w:pPr>
        <w:spacing w:after="0" w:line="240" w:lineRule="auto"/>
      </w:pPr>
      <w:r>
        <w:separator/>
      </w:r>
    </w:p>
  </w:endnote>
  <w:endnote w:type="continuationSeparator" w:id="0">
    <w:p w14:paraId="0769FEE0" w14:textId="77777777" w:rsidR="00DC5CDF" w:rsidRDefault="00DC5CDF" w:rsidP="001C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BCAD3" w14:textId="6D69D22A" w:rsidR="001C5956" w:rsidRDefault="001C5956" w:rsidP="001C5956">
    <w:pPr>
      <w:pStyle w:val="Footer"/>
    </w:pPr>
    <w:r>
      <w:t>Updated 04/</w:t>
    </w:r>
    <w:r w:rsidR="00C8556F">
      <w:t>26</w:t>
    </w:r>
    <w:r>
      <w:t>/18</w:t>
    </w:r>
    <w:r w:rsidR="00DA5AA5">
      <w:t xml:space="preserve"> - </w:t>
    </w:r>
    <w:r w:rsidR="00C8556F">
      <w:t>JML</w:t>
    </w:r>
    <w:r>
      <w:tab/>
    </w:r>
    <w:r>
      <w:tab/>
      <w:t xml:space="preserve">Page </w:t>
    </w:r>
    <w:sdt>
      <w:sdtPr>
        <w:id w:val="-12746316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8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E0EBA7" w14:textId="77777777" w:rsidR="001C5956" w:rsidRDefault="001C59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0F952" w14:textId="77777777" w:rsidR="00DC5CDF" w:rsidRDefault="00DC5CDF" w:rsidP="001C5956">
      <w:pPr>
        <w:spacing w:after="0" w:line="240" w:lineRule="auto"/>
      </w:pPr>
      <w:r>
        <w:separator/>
      </w:r>
    </w:p>
  </w:footnote>
  <w:footnote w:type="continuationSeparator" w:id="0">
    <w:p w14:paraId="1A6BD1FF" w14:textId="77777777" w:rsidR="00DC5CDF" w:rsidRDefault="00DC5CDF" w:rsidP="001C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CE56E" w14:textId="708B4E15" w:rsidR="00BD6CCD" w:rsidRDefault="00457884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C9A84C8DA9D04602A39C68B4BB344CF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del w:id="12" w:author="Selin Onal" w:date="2018-06-04T13:37:00Z">
          <w:r w:rsidR="00BD6CCD" w:rsidDel="00457884">
            <w:rPr>
              <w:color w:val="5B9BD5" w:themeColor="accent1"/>
            </w:rPr>
            <w:delText>Blogger 2000 (Python/Django)</w:delText>
          </w:r>
        </w:del>
        <w:ins w:id="13" w:author="Selin Onal" w:date="2018-06-04T13:37:00Z">
          <w:r>
            <w:rPr>
              <w:color w:val="5B9BD5" w:themeColor="accent1"/>
            </w:rPr>
            <w:t>Blogger 2000</w:t>
          </w:r>
        </w:ins>
      </w:sdtContent>
    </w:sdt>
  </w:p>
  <w:p w14:paraId="2DEA7D36" w14:textId="77777777" w:rsidR="00BD6CCD" w:rsidRDefault="00BD6C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DD8C5" w14:textId="77777777" w:rsidR="00BD6CCD" w:rsidRDefault="00BD6CC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2189D3B" wp14:editId="7554A1E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382905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829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36"/>
                              <w:szCs w:val="24"/>
                            </w:rPr>
                            <w:alias w:val="Title"/>
                            <w:tag w:val=""/>
                            <w:id w:val="-213646759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AD4AB22" w14:textId="3C593951" w:rsidR="00BD6CCD" w:rsidRPr="00467460" w:rsidRDefault="00BD6CCD" w:rsidP="00BD6CC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del w:id="14" w:author="Selin Onal" w:date="2018-06-04T13:37:00Z">
                                <w:r w:rsidRPr="00467460" w:rsidDel="00457884">
                                  <w:rPr>
                                    <w:b/>
                                    <w:sz w:val="36"/>
                                    <w:szCs w:val="24"/>
                                  </w:rPr>
                                  <w:delText>Blogger 2000 (Python/Django)</w:delText>
                                </w:r>
                              </w:del>
                              <w:ins w:id="15" w:author="Selin Onal" w:date="2018-06-04T13:37:00Z">
                                <w:r w:rsidR="00457884">
                                  <w:rPr>
                                    <w:b/>
                                    <w:sz w:val="36"/>
                                    <w:szCs w:val="24"/>
                                  </w:rPr>
                                  <w:t>Blogger 2000</w:t>
                                </w:r>
                              </w:ins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189D3B" id="Rectangle 1" o:spid="_x0000_s1026" style="position:absolute;margin-left:0;margin-top:0;width:468pt;height:30.1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sz w:val="36"/>
                        <w:szCs w:val="24"/>
                      </w:rPr>
                      <w:alias w:val="Title"/>
                      <w:tag w:val=""/>
                      <w:id w:val="-213646759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AD4AB22" w14:textId="3C593951" w:rsidR="00BD6CCD" w:rsidRPr="00467460" w:rsidRDefault="00BD6CCD" w:rsidP="00BD6CC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del w:id="16" w:author="Selin Onal" w:date="2018-06-04T13:37:00Z">
                          <w:r w:rsidRPr="00467460" w:rsidDel="00457884">
                            <w:rPr>
                              <w:b/>
                              <w:sz w:val="36"/>
                              <w:szCs w:val="24"/>
                            </w:rPr>
                            <w:delText>Blogger 2000 (Python/Django)</w:delText>
                          </w:r>
                        </w:del>
                        <w:ins w:id="17" w:author="Selin Onal" w:date="2018-06-04T13:37:00Z">
                          <w:r w:rsidR="00457884">
                            <w:rPr>
                              <w:b/>
                              <w:sz w:val="36"/>
                              <w:szCs w:val="24"/>
                            </w:rPr>
                            <w:t>Blogger 2000</w:t>
                          </w:r>
                        </w:ins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318B"/>
    <w:multiLevelType w:val="multilevel"/>
    <w:tmpl w:val="AFA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65E2D"/>
    <w:multiLevelType w:val="hybridMultilevel"/>
    <w:tmpl w:val="6A56D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16C22"/>
    <w:multiLevelType w:val="hybridMultilevel"/>
    <w:tmpl w:val="95FA0028"/>
    <w:lvl w:ilvl="0" w:tplc="6E983B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1CE2"/>
    <w:multiLevelType w:val="hybridMultilevel"/>
    <w:tmpl w:val="EE280782"/>
    <w:lvl w:ilvl="0" w:tplc="5A049F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11AB4"/>
    <w:multiLevelType w:val="hybridMultilevel"/>
    <w:tmpl w:val="2CFAD04A"/>
    <w:lvl w:ilvl="0" w:tplc="6E983B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407BE"/>
    <w:multiLevelType w:val="hybridMultilevel"/>
    <w:tmpl w:val="884A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11437"/>
    <w:multiLevelType w:val="hybridMultilevel"/>
    <w:tmpl w:val="A100FD58"/>
    <w:lvl w:ilvl="0" w:tplc="6E98252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lin Onal">
    <w15:presenceInfo w15:providerId="AD" w15:userId="S-1-5-21-1757981266-1897051121-839522115-1625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9C"/>
    <w:rsid w:val="000A265F"/>
    <w:rsid w:val="000D4476"/>
    <w:rsid w:val="000D6DBC"/>
    <w:rsid w:val="000F2E34"/>
    <w:rsid w:val="00182DE5"/>
    <w:rsid w:val="001A7A9B"/>
    <w:rsid w:val="001C5956"/>
    <w:rsid w:val="00207D9C"/>
    <w:rsid w:val="00222241"/>
    <w:rsid w:val="00293DDB"/>
    <w:rsid w:val="002A3D78"/>
    <w:rsid w:val="002C7A71"/>
    <w:rsid w:val="002D0D84"/>
    <w:rsid w:val="002E0DB5"/>
    <w:rsid w:val="00333264"/>
    <w:rsid w:val="0035182F"/>
    <w:rsid w:val="00353DCC"/>
    <w:rsid w:val="003D2974"/>
    <w:rsid w:val="00434A5E"/>
    <w:rsid w:val="00436018"/>
    <w:rsid w:val="00457884"/>
    <w:rsid w:val="00467460"/>
    <w:rsid w:val="004A4D93"/>
    <w:rsid w:val="004D1D79"/>
    <w:rsid w:val="00505C0B"/>
    <w:rsid w:val="00536E0E"/>
    <w:rsid w:val="00545386"/>
    <w:rsid w:val="00550231"/>
    <w:rsid w:val="005A0D4E"/>
    <w:rsid w:val="005C2047"/>
    <w:rsid w:val="005C756D"/>
    <w:rsid w:val="00620C2F"/>
    <w:rsid w:val="006341D1"/>
    <w:rsid w:val="006874F0"/>
    <w:rsid w:val="006C7FA4"/>
    <w:rsid w:val="006D028A"/>
    <w:rsid w:val="006D5EAB"/>
    <w:rsid w:val="006E6BC6"/>
    <w:rsid w:val="00737378"/>
    <w:rsid w:val="007416A2"/>
    <w:rsid w:val="00745907"/>
    <w:rsid w:val="00757D59"/>
    <w:rsid w:val="007B47B9"/>
    <w:rsid w:val="007F72EE"/>
    <w:rsid w:val="008133EB"/>
    <w:rsid w:val="00830660"/>
    <w:rsid w:val="00846B11"/>
    <w:rsid w:val="00873653"/>
    <w:rsid w:val="00893901"/>
    <w:rsid w:val="008D545D"/>
    <w:rsid w:val="008E12B6"/>
    <w:rsid w:val="00943A29"/>
    <w:rsid w:val="009677A2"/>
    <w:rsid w:val="009E1B32"/>
    <w:rsid w:val="00A51536"/>
    <w:rsid w:val="00B67DCD"/>
    <w:rsid w:val="00BD6CCD"/>
    <w:rsid w:val="00C01480"/>
    <w:rsid w:val="00C07950"/>
    <w:rsid w:val="00C338CB"/>
    <w:rsid w:val="00C8556F"/>
    <w:rsid w:val="00C92EC2"/>
    <w:rsid w:val="00CC14EF"/>
    <w:rsid w:val="00CF02B7"/>
    <w:rsid w:val="00DA5AA5"/>
    <w:rsid w:val="00DC5CDF"/>
    <w:rsid w:val="00DD3504"/>
    <w:rsid w:val="00DF5ECF"/>
    <w:rsid w:val="00E0667F"/>
    <w:rsid w:val="00E87A12"/>
    <w:rsid w:val="00E970C2"/>
    <w:rsid w:val="00EC23FC"/>
    <w:rsid w:val="00ED0C59"/>
    <w:rsid w:val="00F007E4"/>
    <w:rsid w:val="00F13AC8"/>
    <w:rsid w:val="00F27EB5"/>
    <w:rsid w:val="00F332F6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253F70"/>
  <w15:chartTrackingRefBased/>
  <w15:docId w15:val="{B03D1456-F997-440D-BE7A-E9439D6F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7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D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0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0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06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3DC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A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56"/>
  </w:style>
  <w:style w:type="paragraph" w:styleId="Footer">
    <w:name w:val="footer"/>
    <w:basedOn w:val="Normal"/>
    <w:link w:val="FooterChar"/>
    <w:uiPriority w:val="99"/>
    <w:unhideWhenUsed/>
    <w:rsid w:val="001C5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56"/>
  </w:style>
  <w:style w:type="paragraph" w:styleId="DocumentMap">
    <w:name w:val="Document Map"/>
    <w:basedOn w:val="Normal"/>
    <w:link w:val="DocumentMapChar"/>
    <w:uiPriority w:val="99"/>
    <w:semiHidden/>
    <w:unhideWhenUsed/>
    <w:rsid w:val="00C855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56F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C855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572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106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56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714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342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199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34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18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2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527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086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114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9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76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48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094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89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905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486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782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524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318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351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8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4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0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516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423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4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966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279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628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696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140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55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631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7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678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8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297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33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875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977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1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643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2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61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158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21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298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60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3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451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91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891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689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2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935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0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951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3740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27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23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7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956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0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779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36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387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8034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914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67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68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9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520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6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109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224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320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065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3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662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769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4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7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44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8384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404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243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7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89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0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029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7142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921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8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508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007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3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23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1848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278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47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422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8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404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173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385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30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36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22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893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6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072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60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9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605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4571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5558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191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8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462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69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528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887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680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992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yfgsklK_yFo&amp;list=PLEsfXFp6DpzQFqfCur9CJ4QnKQTVXUsR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utorial-extensions.djangogirls.org/en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jangoproject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qgGIqRFvFFk&amp;list=PL6gx4Cwl9DGBlmzzFcLgDhKTTfNLfX1I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A84C8DA9D04602A39C68B4BB344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90A6C-5B79-479C-8086-3AA0C07D7311}"/>
      </w:docPartPr>
      <w:docPartBody>
        <w:p w:rsidR="00D87FE7" w:rsidRDefault="008068E3" w:rsidP="008068E3">
          <w:pPr>
            <w:pStyle w:val="C9A84C8DA9D04602A39C68B4BB344CFB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E3"/>
    <w:rsid w:val="002458BF"/>
    <w:rsid w:val="007C5C54"/>
    <w:rsid w:val="008068E3"/>
    <w:rsid w:val="00A6247F"/>
    <w:rsid w:val="00D87FE7"/>
    <w:rsid w:val="00EB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FCC4A399942C4956A5ABC96F9ECE5">
    <w:name w:val="8A5FCC4A399942C4956A5ABC96F9ECE5"/>
    <w:rsid w:val="008068E3"/>
  </w:style>
  <w:style w:type="paragraph" w:customStyle="1" w:styleId="C9A84C8DA9D04602A39C68B4BB344CFB">
    <w:name w:val="C9A84C8DA9D04602A39C68B4BB344CFB"/>
    <w:rsid w:val="008068E3"/>
  </w:style>
  <w:style w:type="paragraph" w:customStyle="1" w:styleId="30533850B8214CD5A50D0FAFBC25D9F8">
    <w:name w:val="30533850B8214CD5A50D0FAFBC25D9F8"/>
    <w:rsid w:val="00806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881D30BFE3D4C8A7D88EC82E21069" ma:contentTypeVersion="6" ma:contentTypeDescription="Create a new document." ma:contentTypeScope="" ma:versionID="07ef779cb32709eb45a4937a9b878aab">
  <xsd:schema xmlns:xsd="http://www.w3.org/2001/XMLSchema" xmlns:xs="http://www.w3.org/2001/XMLSchema" xmlns:p="http://schemas.microsoft.com/office/2006/metadata/properties" xmlns:ns1="http://schemas.microsoft.com/sharepoint/v3" xmlns:ns2="f3c3f036-aeff-4987-9d2d-0c23195640f4" xmlns:ns3="22970ccd-eac0-4a0e-bcba-98e0108d6c23" xmlns:ns4="http://schemas.microsoft.com/sharepoint/v4" targetNamespace="http://schemas.microsoft.com/office/2006/metadata/properties" ma:root="true" ma:fieldsID="496a54bc1b8560b39ad4e56a107e1899" ns1:_="" ns2:_="" ns3:_="" ns4:_="">
    <xsd:import namespace="http://schemas.microsoft.com/sharepoint/v3"/>
    <xsd:import namespace="f3c3f036-aeff-4987-9d2d-0c23195640f4"/>
    <xsd:import namespace="22970ccd-eac0-4a0e-bcba-98e0108d6c2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3:Product" minOccurs="0"/>
                <xsd:element ref="ns4:IconOverlay" minOccurs="0"/>
                <xsd:element ref="ns3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3f036-aeff-4987-9d2d-0c23195640f4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70ccd-eac0-4a0e-bcba-98e0108d6c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3" nillable="true" ma:displayName="Document Type" ma:default="SLA/Service Level Agreement" ma:format="Dropdown" ma:internalName="Document_x0020_Type">
      <xsd:simpleType>
        <xsd:restriction base="dms:Choice">
          <xsd:enumeration value="Appliance Intake Questionnaire"/>
          <xsd:enumeration value="Application Knowledge"/>
          <xsd:enumeration value="Business Requirements"/>
          <xsd:enumeration value="BCQ/Business Control Questionnaire"/>
          <xsd:enumeration value="Contracts"/>
          <xsd:enumeration value="Database Specification"/>
          <xsd:enumeration value="Help Page"/>
          <xsd:enumeration value="Installation Qualification"/>
          <xsd:enumeration value="Miscellaneous"/>
          <xsd:enumeration value="Network Diagram"/>
          <xsd:enumeration value="Non-Prod-BCQ/Business Control Questionnaire"/>
          <xsd:enumeration value="On-Call"/>
          <xsd:enumeration value="Operations"/>
          <xsd:enumeration value="Policies"/>
          <xsd:enumeration value="Project Management"/>
          <xsd:enumeration value="Risk Assessment"/>
          <xsd:enumeration value="Schedule"/>
          <xsd:enumeration value="Security Scan"/>
          <xsd:enumeration value="ServiceDesk Solution"/>
          <xsd:enumeration value="SLA/Service Level Agreement"/>
          <xsd:enumeration value="Test Script Template by App"/>
          <xsd:enumeration value="Template"/>
          <xsd:enumeration value="Training Manual"/>
          <xsd:enumeration value="Use Cases"/>
          <xsd:enumeration value="User Stories"/>
          <xsd:enumeration value="UX Wire Diagram"/>
        </xsd:restriction>
      </xsd:simpleType>
    </xsd:element>
    <xsd:element name="Product" ma:index="14" nillable="true" ma:displayName="Product" ma:default="AAMC" ma:format="Dropdown" ma:internalName="Product">
      <xsd:simpleType>
        <xsd:restriction base="dms:Choice">
          <xsd:enumeration value="AAMC"/>
          <xsd:enumeration value="Aginome"/>
          <xsd:enumeration value="AMCAS ADI"/>
          <xsd:enumeration value="AMP"/>
          <xsd:enumeration value="Ansible"/>
          <xsd:enumeration value="Benchmate"/>
          <xsd:enumeration value="Calendar Parser"/>
          <xsd:enumeration value="Cancer Clinical Studies Search (SIP Replacement)"/>
          <xsd:enumeration value="Cerner FirstNet"/>
          <xsd:enumeration value="Clarity Laboratory Information Management System (Clarity LIMS)"/>
          <xsd:enumeration value="Clinical trials"/>
          <xsd:enumeration value="Comparative Medicine Database (CompMedDB)"/>
          <xsd:enumeration value="CourseEval"/>
          <xsd:enumeration value="dbGaP"/>
          <xsd:enumeration value="Decision Tree"/>
          <xsd:enumeration value="DocumentDrop - CTSI"/>
          <xsd:enumeration value="DocumentDrop - Research Development"/>
          <xsd:enumeration value="DocuSign"/>
          <xsd:enumeration value="Eagle-i (CTSI)"/>
          <xsd:enumeration value="ERAS"/>
          <xsd:enumeration value="eReferee"/>
          <xsd:enumeration value="ExamSoft - Softtest"/>
          <xsd:enumeration value="EZ-Track (Vendor Hosted)"/>
          <xsd:enumeration value="Gene Spring"/>
          <xsd:enumeration value="Geneus Laboratory Information Management System (Geneus LIMS)"/>
          <xsd:enumeration value="High Performance Computing"/>
          <xsd:enumeration value="I2B2 Path (PCORI/CDRN)"/>
          <xsd:enumeration value="I2B2 PSU"/>
          <xsd:enumeration value="Identity management"/>
          <xsd:enumeration value="Ingenuity IPA"/>
          <xsd:enumeration value="Integrated Faculty List (IFL)"/>
          <xsd:enumeration value="LabManager"/>
          <xsd:enumeration value="LabManager 2.0"/>
          <xsd:enumeration value="LCMS+ (SIMBA)"/>
          <xsd:enumeration value="Mathematica"/>
          <xsd:enumeration value="MATLAB"/>
          <xsd:enumeration value="MDS"/>
          <xsd:enumeration value="Media Site"/>
          <xsd:enumeration value="MedU"/>
          <xsd:enumeration value="Mimics"/>
          <xsd:enumeration value="Minitab"/>
          <xsd:enumeration value="Miscellaneous"/>
          <xsd:enumeration value="MyNewOptions"/>
          <xsd:enumeration value="New Innovations"/>
          <xsd:enumeration value="New Innovations"/>
          <xsd:enumeration value="NIH Training Grants Database (NTGA)"/>
          <xsd:enumeration value="NurseAMIE"/>
          <xsd:enumeration value="NICU"/>
          <xsd:enumeration value="OASIS"/>
          <xsd:enumeration value="OnCore"/>
          <xsd:enumeration value="Operations"/>
          <xsd:enumeration value="PACS"/>
          <xsd:enumeration value="PawPrint - E-Signature Application"/>
          <xsd:enumeration value="Pay-To-Print"/>
          <xsd:enumeration value="Profiles (CTSI)"/>
          <xsd:enumeration value="Project Management"/>
          <xsd:enumeration value="Proteus Laboratory Information Management System (Proteus LIMS)"/>
          <xsd:enumeration value="PSH (Internally built)"/>
          <xsd:enumeration value="RAD - Cancer Institute"/>
          <xsd:enumeration value="RAD - Neuro. Science Institute"/>
          <xsd:enumeration value="REDCap"/>
          <xsd:enumeration value="Research Specimen System (FreezerPro)"/>
          <xsd:enumeration value="ResearchPACS (DCM4CHEE)"/>
          <xsd:enumeration value="RMS Mercury Housing"/>
          <xsd:enumeration value="Saphyr"/>
          <xsd:enumeration value="SAS"/>
          <xsd:enumeration value="SharePoint"/>
          <xsd:enumeration value="Software"/>
          <xsd:enumeration value="STAR (CRMS)"/>
          <xsd:enumeration value="Students Exploring Academic Research and Clinical Health (SEARCH) (Admin)"/>
          <xsd:enumeration value="Study Finder"/>
          <xsd:enumeration value="Time Keeper"/>
          <xsd:enumeration value="VM"/>
          <xsd:enumeration value="ZAP"/>
        </xsd:restriction>
      </xsd:simpleType>
    </xsd:element>
    <xsd:element name="Group" ma:index="16" nillable="true" ma:displayName="Group" ma:default="Systems Support" ma:format="Dropdown" ma:internalName="Group">
      <xsd:simpleType>
        <xsd:restriction base="dms:Choice">
          <xsd:enumeration value="Systems Support"/>
          <xsd:enumeration value="Application Support"/>
          <xsd:enumeration value="Operations"/>
          <xsd:enumeration value="Developers"/>
          <xsd:enumeration value="Project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ct xmlns="22970ccd-eac0-4a0e-bcba-98e0108d6c23">Operations</Product>
    <IconOverlay xmlns="http://schemas.microsoft.com/sharepoint/v4" xsi:nil="true"/>
    <Group xmlns="22970ccd-eac0-4a0e-bcba-98e0108d6c23">Operations</Group>
    <Document_x0020_Type xmlns="22970ccd-eac0-4a0e-bcba-98e0108d6c23">Training Manual</Document_x0020_Type>
    <PublishingExpirationDate xmlns="http://schemas.microsoft.com/sharepoint/v3" xsi:nil="true"/>
    <PublishingStartDate xmlns="http://schemas.microsoft.com/sharepoint/v3" xsi:nil="true"/>
    <_dlc_DocId xmlns="f3c3f036-aeff-4987-9d2d-0c23195640f4">RWD62N7DWRAC-23-380</_dlc_DocId>
    <_dlc_DocIdUrl xmlns="f3c3f036-aeff-4987-9d2d-0c23195640f4">
      <Url>https://sharepoint.hersheymed.net/it/teams/research/_layouts/DocIdRedir.aspx?ID=RWD62N7DWRAC-23-380</Url>
      <Description>RWD62N7DWRAC-23-380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DF599C-E2C7-49DB-90DB-3915018F1B1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023925B-E948-4786-8E98-CAC1D2539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3c3f036-aeff-4987-9d2d-0c23195640f4"/>
    <ds:schemaRef ds:uri="22970ccd-eac0-4a0e-bcba-98e0108d6c2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8F7B65-6D67-47D5-BA35-A85687F8BFA8}">
  <ds:schemaRefs>
    <ds:schemaRef ds:uri="http://purl.org/dc/terms/"/>
    <ds:schemaRef ds:uri="f3c3f036-aeff-4987-9d2d-0c23195640f4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sharepoint/v4"/>
    <ds:schemaRef ds:uri="22970ccd-eac0-4a0e-bcba-98e0108d6c23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4A0E8A1-4783-4E0C-AE9B-8F4259E0DD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Blogger 2000</vt:lpstr>
    </vt:vector>
  </TitlesOfParts>
  <Company>Penn State Hershey Medical Center</Company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Blogger 2000</dc:title>
  <dc:subject/>
  <dc:creator>Christine Hollenbaugh</dc:creator>
  <cp:keywords/>
  <dc:description/>
  <cp:lastModifiedBy>Selin Onal</cp:lastModifiedBy>
  <cp:revision>2</cp:revision>
  <cp:lastPrinted>2018-04-18T16:06:00Z</cp:lastPrinted>
  <dcterms:created xsi:type="dcterms:W3CDTF">2018-06-04T17:37:00Z</dcterms:created>
  <dcterms:modified xsi:type="dcterms:W3CDTF">2018-06-04T17:37:00Z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0x0101000A8881D30BFE3D4C8A7D88EC82E21069</vt:lpwstr>
  </property>
  <property fmtid="{D5CDD505-2E9C-101B-9397-08002B2CF9AE}" pid="3" name="_dlc_DocIdItemGuid">
    <vt:lpwstr>6026061c-b1d0-4904-a8a2-ecda2c6e83b9</vt:lpwstr>
  </property>
</Properties>
</file>